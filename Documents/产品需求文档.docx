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A55C24" w14:textId="77777777" w:rsidR="00393B7D" w:rsidRPr="00CD3277" w:rsidRDefault="008B6C46" w:rsidP="00FF48A0">
      <w:pPr>
        <w:spacing w:line="720" w:lineRule="auto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产品需求文档</w:t>
      </w:r>
    </w:p>
    <w:p w14:paraId="38CCBAF4" w14:textId="77777777" w:rsidR="00393B7D" w:rsidRPr="00CD3277" w:rsidRDefault="007B012B" w:rsidP="00FF48A0">
      <w:pPr>
        <w:spacing w:line="720" w:lineRule="auto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Seeds</w:t>
      </w:r>
    </w:p>
    <w:sdt>
      <w:sdt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21"/>
          <w:szCs w:val="24"/>
        </w:rPr>
        <w:id w:val="951610935"/>
        <w:docPartObj>
          <w:docPartGallery w:val="Table of Contents"/>
          <w:docPartUnique/>
        </w:docPartObj>
      </w:sdtPr>
      <w:sdtContent>
        <w:p w14:paraId="212CEF5F" w14:textId="77777777" w:rsidR="00CF5414" w:rsidRDefault="00CF5414">
          <w:pPr>
            <w:pStyle w:val="TOC"/>
          </w:pPr>
          <w:r>
            <w:t>Table of Contents</w:t>
          </w:r>
        </w:p>
        <w:p w14:paraId="53E7C2FD" w14:textId="77777777" w:rsidR="00CF5414" w:rsidRDefault="00FB48FE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0"/>
              <w:sz w:val="22"/>
              <w:szCs w:val="22"/>
            </w:rPr>
          </w:pPr>
          <w:r>
            <w:fldChar w:fldCharType="begin"/>
          </w:r>
          <w:r w:rsidR="00CF5414">
            <w:instrText xml:space="preserve"> TOC \o "1-3" \h \z \u </w:instrText>
          </w:r>
          <w:r>
            <w:fldChar w:fldCharType="separate"/>
          </w:r>
          <w:hyperlink w:anchor="_Toc352573345" w:history="1">
            <w:r w:rsidR="00CF5414" w:rsidRPr="00A179C3">
              <w:rPr>
                <w:rStyle w:val="ac"/>
                <w:noProof/>
              </w:rPr>
              <w:t>1.</w:t>
            </w:r>
            <w:r w:rsidR="00CF541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0"/>
                <w:sz w:val="22"/>
                <w:szCs w:val="22"/>
              </w:rPr>
              <w:tab/>
            </w:r>
            <w:r w:rsidR="00CF5414" w:rsidRPr="00A179C3">
              <w:rPr>
                <w:rStyle w:val="ac"/>
                <w:rFonts w:hint="eastAsia"/>
                <w:noProof/>
              </w:rPr>
              <w:t>总体说明</w:t>
            </w:r>
            <w:r w:rsidR="00CF541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F5414">
              <w:rPr>
                <w:noProof/>
                <w:webHidden/>
              </w:rPr>
              <w:instrText xml:space="preserve"> PAGEREF _Toc352573345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F541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303594" w14:textId="77777777" w:rsidR="00CF5414" w:rsidRDefault="00E80FBC">
          <w:pPr>
            <w:pStyle w:val="2"/>
            <w:tabs>
              <w:tab w:val="left" w:pos="630"/>
              <w:tab w:val="right" w:leader="dot" w:pos="8296"/>
            </w:tabs>
            <w:rPr>
              <w:rFonts w:eastAsiaTheme="minorEastAsia" w:cstheme="minorBidi"/>
              <w:noProof/>
              <w:kern w:val="0"/>
            </w:rPr>
          </w:pPr>
          <w:hyperlink w:anchor="_Toc352573346" w:history="1">
            <w:r w:rsidR="00CF5414" w:rsidRPr="00A179C3">
              <w:rPr>
                <w:rStyle w:val="ac"/>
                <w:b/>
                <w:noProof/>
              </w:rPr>
              <w:t>1.1</w:t>
            </w:r>
            <w:r w:rsidR="00CF5414">
              <w:rPr>
                <w:rFonts w:eastAsiaTheme="minorEastAsia" w:cstheme="minorBidi"/>
                <w:noProof/>
                <w:kern w:val="0"/>
              </w:rPr>
              <w:tab/>
            </w:r>
            <w:r w:rsidR="00CF5414" w:rsidRPr="00A179C3">
              <w:rPr>
                <w:rStyle w:val="ac"/>
                <w:rFonts w:hint="eastAsia"/>
                <w:b/>
                <w:noProof/>
              </w:rPr>
              <w:t>修订历史</w:t>
            </w:r>
            <w:r w:rsidR="00CF5414">
              <w:rPr>
                <w:noProof/>
                <w:webHidden/>
              </w:rPr>
              <w:tab/>
            </w:r>
            <w:r w:rsidR="00FB48FE">
              <w:rPr>
                <w:noProof/>
                <w:webHidden/>
              </w:rPr>
              <w:fldChar w:fldCharType="begin"/>
            </w:r>
            <w:r w:rsidR="00CF5414">
              <w:rPr>
                <w:noProof/>
                <w:webHidden/>
              </w:rPr>
              <w:instrText xml:space="preserve"> PAGEREF _Toc352573346 \h </w:instrText>
            </w:r>
            <w:r w:rsidR="00FB48FE">
              <w:rPr>
                <w:noProof/>
                <w:webHidden/>
              </w:rPr>
            </w:r>
            <w:r w:rsidR="00FB48FE">
              <w:rPr>
                <w:noProof/>
                <w:webHidden/>
              </w:rPr>
              <w:fldChar w:fldCharType="separate"/>
            </w:r>
            <w:r w:rsidR="00CF5414">
              <w:rPr>
                <w:noProof/>
                <w:webHidden/>
              </w:rPr>
              <w:t>2</w:t>
            </w:r>
            <w:r w:rsidR="00FB48FE">
              <w:rPr>
                <w:noProof/>
                <w:webHidden/>
              </w:rPr>
              <w:fldChar w:fldCharType="end"/>
            </w:r>
          </w:hyperlink>
        </w:p>
        <w:p w14:paraId="3D846E85" w14:textId="77777777" w:rsidR="00CF5414" w:rsidRDefault="00E80FBC">
          <w:pPr>
            <w:pStyle w:val="2"/>
            <w:tabs>
              <w:tab w:val="left" w:pos="630"/>
              <w:tab w:val="right" w:leader="dot" w:pos="8296"/>
            </w:tabs>
            <w:rPr>
              <w:rFonts w:eastAsiaTheme="minorEastAsia" w:cstheme="minorBidi"/>
              <w:noProof/>
              <w:kern w:val="0"/>
            </w:rPr>
          </w:pPr>
          <w:hyperlink w:anchor="_Toc352573347" w:history="1">
            <w:r w:rsidR="00CF5414" w:rsidRPr="00A179C3">
              <w:rPr>
                <w:rStyle w:val="ac"/>
                <w:b/>
                <w:noProof/>
              </w:rPr>
              <w:t>1.2</w:t>
            </w:r>
            <w:r w:rsidR="00CF5414">
              <w:rPr>
                <w:rFonts w:eastAsiaTheme="minorEastAsia" w:cstheme="minorBidi"/>
                <w:noProof/>
                <w:kern w:val="0"/>
              </w:rPr>
              <w:tab/>
            </w:r>
            <w:r w:rsidR="00CF5414" w:rsidRPr="00A179C3">
              <w:rPr>
                <w:rStyle w:val="ac"/>
                <w:rFonts w:hint="eastAsia"/>
                <w:b/>
                <w:noProof/>
              </w:rPr>
              <w:t>项目概述</w:t>
            </w:r>
            <w:r w:rsidR="00CF5414">
              <w:rPr>
                <w:noProof/>
                <w:webHidden/>
              </w:rPr>
              <w:tab/>
            </w:r>
            <w:r w:rsidR="00FB48FE">
              <w:rPr>
                <w:noProof/>
                <w:webHidden/>
              </w:rPr>
              <w:fldChar w:fldCharType="begin"/>
            </w:r>
            <w:r w:rsidR="00CF5414">
              <w:rPr>
                <w:noProof/>
                <w:webHidden/>
              </w:rPr>
              <w:instrText xml:space="preserve"> PAGEREF _Toc352573347 \h </w:instrText>
            </w:r>
            <w:r w:rsidR="00FB48FE">
              <w:rPr>
                <w:noProof/>
                <w:webHidden/>
              </w:rPr>
            </w:r>
            <w:r w:rsidR="00FB48FE">
              <w:rPr>
                <w:noProof/>
                <w:webHidden/>
              </w:rPr>
              <w:fldChar w:fldCharType="separate"/>
            </w:r>
            <w:r w:rsidR="00CF5414">
              <w:rPr>
                <w:noProof/>
                <w:webHidden/>
              </w:rPr>
              <w:t>2</w:t>
            </w:r>
            <w:r w:rsidR="00FB48FE">
              <w:rPr>
                <w:noProof/>
                <w:webHidden/>
              </w:rPr>
              <w:fldChar w:fldCharType="end"/>
            </w:r>
          </w:hyperlink>
        </w:p>
        <w:p w14:paraId="1C90B29E" w14:textId="77777777" w:rsidR="00CF5414" w:rsidRDefault="00E80FBC">
          <w:pPr>
            <w:pStyle w:val="2"/>
            <w:tabs>
              <w:tab w:val="left" w:pos="630"/>
              <w:tab w:val="right" w:leader="dot" w:pos="8296"/>
            </w:tabs>
            <w:rPr>
              <w:rFonts w:eastAsiaTheme="minorEastAsia" w:cstheme="minorBidi"/>
              <w:noProof/>
              <w:kern w:val="0"/>
            </w:rPr>
          </w:pPr>
          <w:hyperlink w:anchor="_Toc352573348" w:history="1">
            <w:r w:rsidR="00CF5414" w:rsidRPr="00A179C3">
              <w:rPr>
                <w:rStyle w:val="ac"/>
                <w:b/>
                <w:noProof/>
              </w:rPr>
              <w:t>1.3</w:t>
            </w:r>
            <w:r w:rsidR="00CF5414">
              <w:rPr>
                <w:rFonts w:eastAsiaTheme="minorEastAsia" w:cstheme="minorBidi"/>
                <w:noProof/>
                <w:kern w:val="0"/>
              </w:rPr>
              <w:tab/>
            </w:r>
            <w:r w:rsidR="00CF5414" w:rsidRPr="00A179C3">
              <w:rPr>
                <w:rStyle w:val="ac"/>
                <w:b/>
                <w:noProof/>
              </w:rPr>
              <w:t>Server</w:t>
            </w:r>
            <w:r w:rsidR="00CF5414" w:rsidRPr="00A179C3">
              <w:rPr>
                <w:rStyle w:val="ac"/>
                <w:rFonts w:hint="eastAsia"/>
                <w:b/>
                <w:noProof/>
              </w:rPr>
              <w:t>功能范围</w:t>
            </w:r>
            <w:r w:rsidR="00CF5414">
              <w:rPr>
                <w:noProof/>
                <w:webHidden/>
              </w:rPr>
              <w:tab/>
            </w:r>
            <w:r w:rsidR="00FB48FE">
              <w:rPr>
                <w:noProof/>
                <w:webHidden/>
              </w:rPr>
              <w:fldChar w:fldCharType="begin"/>
            </w:r>
            <w:r w:rsidR="00CF5414">
              <w:rPr>
                <w:noProof/>
                <w:webHidden/>
              </w:rPr>
              <w:instrText xml:space="preserve"> PAGEREF _Toc352573348 \h </w:instrText>
            </w:r>
            <w:r w:rsidR="00FB48FE">
              <w:rPr>
                <w:noProof/>
                <w:webHidden/>
              </w:rPr>
            </w:r>
            <w:r w:rsidR="00FB48FE">
              <w:rPr>
                <w:noProof/>
                <w:webHidden/>
              </w:rPr>
              <w:fldChar w:fldCharType="separate"/>
            </w:r>
            <w:r w:rsidR="00CF5414">
              <w:rPr>
                <w:noProof/>
                <w:webHidden/>
              </w:rPr>
              <w:t>2</w:t>
            </w:r>
            <w:r w:rsidR="00FB48FE">
              <w:rPr>
                <w:noProof/>
                <w:webHidden/>
              </w:rPr>
              <w:fldChar w:fldCharType="end"/>
            </w:r>
          </w:hyperlink>
        </w:p>
        <w:p w14:paraId="76212A1E" w14:textId="77777777" w:rsidR="00CF5414" w:rsidRDefault="00E80FBC">
          <w:pPr>
            <w:pStyle w:val="2"/>
            <w:tabs>
              <w:tab w:val="left" w:pos="630"/>
              <w:tab w:val="right" w:leader="dot" w:pos="8296"/>
            </w:tabs>
            <w:rPr>
              <w:rFonts w:eastAsiaTheme="minorEastAsia" w:cstheme="minorBidi"/>
              <w:noProof/>
              <w:kern w:val="0"/>
            </w:rPr>
          </w:pPr>
          <w:hyperlink w:anchor="_Toc352573349" w:history="1">
            <w:r w:rsidR="00CF5414" w:rsidRPr="00A179C3">
              <w:rPr>
                <w:rStyle w:val="ac"/>
                <w:b/>
                <w:noProof/>
              </w:rPr>
              <w:t>1.4</w:t>
            </w:r>
            <w:r w:rsidR="00CF5414">
              <w:rPr>
                <w:rFonts w:eastAsiaTheme="minorEastAsia" w:cstheme="minorBidi"/>
                <w:noProof/>
                <w:kern w:val="0"/>
              </w:rPr>
              <w:tab/>
            </w:r>
            <w:r w:rsidR="00CF5414" w:rsidRPr="00A179C3">
              <w:rPr>
                <w:rStyle w:val="ac"/>
                <w:b/>
                <w:noProof/>
              </w:rPr>
              <w:t>App</w:t>
            </w:r>
            <w:r w:rsidR="00CF5414" w:rsidRPr="00A179C3">
              <w:rPr>
                <w:rStyle w:val="ac"/>
                <w:rFonts w:ascii="宋体" w:hAnsi="宋体" w:cs="宋体" w:hint="eastAsia"/>
                <w:b/>
                <w:noProof/>
              </w:rPr>
              <w:t>功能范围</w:t>
            </w:r>
            <w:r w:rsidR="00CF5414">
              <w:rPr>
                <w:noProof/>
                <w:webHidden/>
              </w:rPr>
              <w:tab/>
            </w:r>
            <w:r w:rsidR="00FB48FE">
              <w:rPr>
                <w:noProof/>
                <w:webHidden/>
              </w:rPr>
              <w:fldChar w:fldCharType="begin"/>
            </w:r>
            <w:r w:rsidR="00CF5414">
              <w:rPr>
                <w:noProof/>
                <w:webHidden/>
              </w:rPr>
              <w:instrText xml:space="preserve"> PAGEREF _Toc352573349 \h </w:instrText>
            </w:r>
            <w:r w:rsidR="00FB48FE">
              <w:rPr>
                <w:noProof/>
                <w:webHidden/>
              </w:rPr>
            </w:r>
            <w:r w:rsidR="00FB48FE">
              <w:rPr>
                <w:noProof/>
                <w:webHidden/>
              </w:rPr>
              <w:fldChar w:fldCharType="separate"/>
            </w:r>
            <w:r w:rsidR="00CF5414">
              <w:rPr>
                <w:noProof/>
                <w:webHidden/>
              </w:rPr>
              <w:t>3</w:t>
            </w:r>
            <w:r w:rsidR="00FB48FE">
              <w:rPr>
                <w:noProof/>
                <w:webHidden/>
              </w:rPr>
              <w:fldChar w:fldCharType="end"/>
            </w:r>
          </w:hyperlink>
        </w:p>
        <w:p w14:paraId="7159AF1E" w14:textId="77777777" w:rsidR="00CF5414" w:rsidRDefault="00E80FBC">
          <w:pPr>
            <w:pStyle w:val="2"/>
            <w:tabs>
              <w:tab w:val="left" w:pos="630"/>
              <w:tab w:val="right" w:leader="dot" w:pos="8296"/>
            </w:tabs>
            <w:rPr>
              <w:rFonts w:eastAsiaTheme="minorEastAsia" w:cstheme="minorBidi"/>
              <w:noProof/>
              <w:kern w:val="0"/>
            </w:rPr>
          </w:pPr>
          <w:hyperlink w:anchor="_Toc352573350" w:history="1">
            <w:r w:rsidR="00CF5414" w:rsidRPr="00A179C3">
              <w:rPr>
                <w:rStyle w:val="ac"/>
                <w:b/>
                <w:noProof/>
              </w:rPr>
              <w:t>1.5</w:t>
            </w:r>
            <w:r w:rsidR="00CF5414">
              <w:rPr>
                <w:rFonts w:eastAsiaTheme="minorEastAsia" w:cstheme="minorBidi"/>
                <w:noProof/>
                <w:kern w:val="0"/>
              </w:rPr>
              <w:tab/>
            </w:r>
            <w:r w:rsidR="00CF5414" w:rsidRPr="00A179C3">
              <w:rPr>
                <w:rStyle w:val="ac"/>
                <w:rFonts w:hint="eastAsia"/>
                <w:b/>
                <w:noProof/>
              </w:rPr>
              <w:t>用户范围</w:t>
            </w:r>
            <w:r w:rsidR="00CF5414">
              <w:rPr>
                <w:noProof/>
                <w:webHidden/>
              </w:rPr>
              <w:tab/>
            </w:r>
            <w:r w:rsidR="00FB48FE">
              <w:rPr>
                <w:noProof/>
                <w:webHidden/>
              </w:rPr>
              <w:fldChar w:fldCharType="begin"/>
            </w:r>
            <w:r w:rsidR="00CF5414">
              <w:rPr>
                <w:noProof/>
                <w:webHidden/>
              </w:rPr>
              <w:instrText xml:space="preserve"> PAGEREF _Toc352573350 \h </w:instrText>
            </w:r>
            <w:r w:rsidR="00FB48FE">
              <w:rPr>
                <w:noProof/>
                <w:webHidden/>
              </w:rPr>
            </w:r>
            <w:r w:rsidR="00FB48FE">
              <w:rPr>
                <w:noProof/>
                <w:webHidden/>
              </w:rPr>
              <w:fldChar w:fldCharType="separate"/>
            </w:r>
            <w:r w:rsidR="00CF5414">
              <w:rPr>
                <w:noProof/>
                <w:webHidden/>
              </w:rPr>
              <w:t>3</w:t>
            </w:r>
            <w:r w:rsidR="00FB48FE">
              <w:rPr>
                <w:noProof/>
                <w:webHidden/>
              </w:rPr>
              <w:fldChar w:fldCharType="end"/>
            </w:r>
          </w:hyperlink>
        </w:p>
        <w:p w14:paraId="189FF33C" w14:textId="77777777" w:rsidR="00CF5414" w:rsidRDefault="00E80FBC">
          <w:pPr>
            <w:pStyle w:val="2"/>
            <w:tabs>
              <w:tab w:val="left" w:pos="630"/>
              <w:tab w:val="right" w:leader="dot" w:pos="8296"/>
            </w:tabs>
            <w:rPr>
              <w:rFonts w:eastAsiaTheme="minorEastAsia" w:cstheme="minorBidi"/>
              <w:noProof/>
              <w:kern w:val="0"/>
            </w:rPr>
          </w:pPr>
          <w:hyperlink w:anchor="_Toc352573351" w:history="1">
            <w:r w:rsidR="00CF5414" w:rsidRPr="00A179C3">
              <w:rPr>
                <w:rStyle w:val="ac"/>
                <w:b/>
                <w:noProof/>
              </w:rPr>
              <w:t>1.6</w:t>
            </w:r>
            <w:r w:rsidR="00CF5414">
              <w:rPr>
                <w:rFonts w:eastAsiaTheme="minorEastAsia" w:cstheme="minorBidi"/>
                <w:noProof/>
                <w:kern w:val="0"/>
              </w:rPr>
              <w:tab/>
            </w:r>
            <w:r w:rsidR="00CF5414" w:rsidRPr="00A179C3">
              <w:rPr>
                <w:rStyle w:val="ac"/>
                <w:rFonts w:hint="eastAsia"/>
                <w:b/>
                <w:noProof/>
              </w:rPr>
              <w:t>非功能需求</w:t>
            </w:r>
            <w:r w:rsidR="00CF5414">
              <w:rPr>
                <w:noProof/>
                <w:webHidden/>
              </w:rPr>
              <w:tab/>
            </w:r>
            <w:r w:rsidR="00FB48FE">
              <w:rPr>
                <w:noProof/>
                <w:webHidden/>
              </w:rPr>
              <w:fldChar w:fldCharType="begin"/>
            </w:r>
            <w:r w:rsidR="00CF5414">
              <w:rPr>
                <w:noProof/>
                <w:webHidden/>
              </w:rPr>
              <w:instrText xml:space="preserve"> PAGEREF _Toc352573351 \h </w:instrText>
            </w:r>
            <w:r w:rsidR="00FB48FE">
              <w:rPr>
                <w:noProof/>
                <w:webHidden/>
              </w:rPr>
            </w:r>
            <w:r w:rsidR="00FB48FE">
              <w:rPr>
                <w:noProof/>
                <w:webHidden/>
              </w:rPr>
              <w:fldChar w:fldCharType="separate"/>
            </w:r>
            <w:r w:rsidR="00CF5414">
              <w:rPr>
                <w:noProof/>
                <w:webHidden/>
              </w:rPr>
              <w:t>3</w:t>
            </w:r>
            <w:r w:rsidR="00FB48FE">
              <w:rPr>
                <w:noProof/>
                <w:webHidden/>
              </w:rPr>
              <w:fldChar w:fldCharType="end"/>
            </w:r>
          </w:hyperlink>
        </w:p>
        <w:p w14:paraId="4B42F679" w14:textId="77777777" w:rsidR="00CF5414" w:rsidRDefault="00E80FBC">
          <w:pPr>
            <w:pStyle w:val="2"/>
            <w:tabs>
              <w:tab w:val="left" w:pos="630"/>
              <w:tab w:val="right" w:leader="dot" w:pos="8296"/>
            </w:tabs>
            <w:rPr>
              <w:rFonts w:eastAsiaTheme="minorEastAsia" w:cstheme="minorBidi"/>
              <w:noProof/>
              <w:kern w:val="0"/>
            </w:rPr>
          </w:pPr>
          <w:hyperlink w:anchor="_Toc352573352" w:history="1">
            <w:r w:rsidR="00CF5414" w:rsidRPr="00A179C3">
              <w:rPr>
                <w:rStyle w:val="ac"/>
                <w:b/>
                <w:noProof/>
              </w:rPr>
              <w:t>1.7</w:t>
            </w:r>
            <w:r w:rsidR="00CF5414">
              <w:rPr>
                <w:rFonts w:eastAsiaTheme="minorEastAsia" w:cstheme="minorBidi"/>
                <w:noProof/>
                <w:kern w:val="0"/>
              </w:rPr>
              <w:tab/>
            </w:r>
            <w:r w:rsidR="00CF5414" w:rsidRPr="00A179C3">
              <w:rPr>
                <w:rStyle w:val="ac"/>
                <w:rFonts w:hint="eastAsia"/>
                <w:b/>
                <w:noProof/>
              </w:rPr>
              <w:t>其他说明</w:t>
            </w:r>
            <w:r w:rsidR="00CF5414">
              <w:rPr>
                <w:noProof/>
                <w:webHidden/>
              </w:rPr>
              <w:tab/>
            </w:r>
            <w:r w:rsidR="00FB48FE">
              <w:rPr>
                <w:noProof/>
                <w:webHidden/>
              </w:rPr>
              <w:fldChar w:fldCharType="begin"/>
            </w:r>
            <w:r w:rsidR="00CF5414">
              <w:rPr>
                <w:noProof/>
                <w:webHidden/>
              </w:rPr>
              <w:instrText xml:space="preserve"> PAGEREF _Toc352573352 \h </w:instrText>
            </w:r>
            <w:r w:rsidR="00FB48FE">
              <w:rPr>
                <w:noProof/>
                <w:webHidden/>
              </w:rPr>
            </w:r>
            <w:r w:rsidR="00FB48FE">
              <w:rPr>
                <w:noProof/>
                <w:webHidden/>
              </w:rPr>
              <w:fldChar w:fldCharType="separate"/>
            </w:r>
            <w:r w:rsidR="00CF5414">
              <w:rPr>
                <w:noProof/>
                <w:webHidden/>
              </w:rPr>
              <w:t>4</w:t>
            </w:r>
            <w:r w:rsidR="00FB48FE">
              <w:rPr>
                <w:noProof/>
                <w:webHidden/>
              </w:rPr>
              <w:fldChar w:fldCharType="end"/>
            </w:r>
          </w:hyperlink>
        </w:p>
        <w:p w14:paraId="62F66A34" w14:textId="77777777" w:rsidR="00CF5414" w:rsidRDefault="00E80FBC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0"/>
              <w:sz w:val="22"/>
              <w:szCs w:val="22"/>
            </w:rPr>
          </w:pPr>
          <w:hyperlink w:anchor="_Toc352573353" w:history="1">
            <w:r w:rsidR="00CF5414" w:rsidRPr="00A179C3">
              <w:rPr>
                <w:rStyle w:val="ac"/>
                <w:noProof/>
              </w:rPr>
              <w:t>2.</w:t>
            </w:r>
            <w:r w:rsidR="00CF5414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kern w:val="0"/>
                <w:sz w:val="22"/>
                <w:szCs w:val="22"/>
              </w:rPr>
              <w:tab/>
            </w:r>
            <w:r w:rsidR="00CF5414" w:rsidRPr="00A179C3">
              <w:rPr>
                <w:rStyle w:val="ac"/>
                <w:noProof/>
              </w:rPr>
              <w:t>UC</w:t>
            </w:r>
            <w:r w:rsidR="00CF5414" w:rsidRPr="00A179C3">
              <w:rPr>
                <w:rStyle w:val="ac"/>
                <w:rFonts w:hint="eastAsia"/>
                <w:noProof/>
              </w:rPr>
              <w:t>部分</w:t>
            </w:r>
            <w:r w:rsidR="00CF5414">
              <w:rPr>
                <w:noProof/>
                <w:webHidden/>
              </w:rPr>
              <w:tab/>
            </w:r>
            <w:r w:rsidR="00FB48FE">
              <w:rPr>
                <w:noProof/>
                <w:webHidden/>
              </w:rPr>
              <w:fldChar w:fldCharType="begin"/>
            </w:r>
            <w:r w:rsidR="00CF5414">
              <w:rPr>
                <w:noProof/>
                <w:webHidden/>
              </w:rPr>
              <w:instrText xml:space="preserve"> PAGEREF _Toc352573353 \h </w:instrText>
            </w:r>
            <w:r w:rsidR="00FB48FE">
              <w:rPr>
                <w:noProof/>
                <w:webHidden/>
              </w:rPr>
            </w:r>
            <w:r w:rsidR="00FB48FE">
              <w:rPr>
                <w:noProof/>
                <w:webHidden/>
              </w:rPr>
              <w:fldChar w:fldCharType="separate"/>
            </w:r>
            <w:r w:rsidR="00CF5414">
              <w:rPr>
                <w:noProof/>
                <w:webHidden/>
              </w:rPr>
              <w:t>5</w:t>
            </w:r>
            <w:r w:rsidR="00FB48FE">
              <w:rPr>
                <w:noProof/>
                <w:webHidden/>
              </w:rPr>
              <w:fldChar w:fldCharType="end"/>
            </w:r>
          </w:hyperlink>
        </w:p>
        <w:p w14:paraId="22553C76" w14:textId="77777777" w:rsidR="00CF5414" w:rsidRDefault="00E80FBC">
          <w:pPr>
            <w:pStyle w:val="2"/>
            <w:tabs>
              <w:tab w:val="left" w:pos="630"/>
              <w:tab w:val="right" w:leader="dot" w:pos="8296"/>
            </w:tabs>
            <w:rPr>
              <w:rFonts w:eastAsiaTheme="minorEastAsia" w:cstheme="minorBidi"/>
              <w:noProof/>
              <w:kern w:val="0"/>
            </w:rPr>
          </w:pPr>
          <w:hyperlink w:anchor="_Toc352573354" w:history="1">
            <w:r w:rsidR="00CF5414" w:rsidRPr="00A179C3">
              <w:rPr>
                <w:rStyle w:val="ac"/>
                <w:b/>
                <w:noProof/>
              </w:rPr>
              <w:t>2.1</w:t>
            </w:r>
            <w:r w:rsidR="00CF5414">
              <w:rPr>
                <w:rFonts w:eastAsiaTheme="minorEastAsia" w:cstheme="minorBidi"/>
                <w:noProof/>
                <w:kern w:val="0"/>
              </w:rPr>
              <w:tab/>
            </w:r>
            <w:r w:rsidR="00CF5414" w:rsidRPr="00A179C3">
              <w:rPr>
                <w:rStyle w:val="ac"/>
                <w:rFonts w:hint="eastAsia"/>
                <w:b/>
                <w:noProof/>
              </w:rPr>
              <w:t>整体说明</w:t>
            </w:r>
            <w:r w:rsidR="00CF5414">
              <w:rPr>
                <w:noProof/>
                <w:webHidden/>
              </w:rPr>
              <w:tab/>
            </w:r>
            <w:r w:rsidR="00FB48FE">
              <w:rPr>
                <w:noProof/>
                <w:webHidden/>
              </w:rPr>
              <w:fldChar w:fldCharType="begin"/>
            </w:r>
            <w:r w:rsidR="00CF5414">
              <w:rPr>
                <w:noProof/>
                <w:webHidden/>
              </w:rPr>
              <w:instrText xml:space="preserve"> PAGEREF _Toc352573354 \h </w:instrText>
            </w:r>
            <w:r w:rsidR="00FB48FE">
              <w:rPr>
                <w:noProof/>
                <w:webHidden/>
              </w:rPr>
            </w:r>
            <w:r w:rsidR="00FB48FE">
              <w:rPr>
                <w:noProof/>
                <w:webHidden/>
              </w:rPr>
              <w:fldChar w:fldCharType="separate"/>
            </w:r>
            <w:r w:rsidR="00CF5414">
              <w:rPr>
                <w:noProof/>
                <w:webHidden/>
              </w:rPr>
              <w:t>5</w:t>
            </w:r>
            <w:r w:rsidR="00FB48FE">
              <w:rPr>
                <w:noProof/>
                <w:webHidden/>
              </w:rPr>
              <w:fldChar w:fldCharType="end"/>
            </w:r>
          </w:hyperlink>
        </w:p>
        <w:p w14:paraId="3AFD401A" w14:textId="77777777" w:rsidR="00CF5414" w:rsidRDefault="00E80FBC">
          <w:pPr>
            <w:pStyle w:val="2"/>
            <w:tabs>
              <w:tab w:val="left" w:pos="630"/>
              <w:tab w:val="right" w:leader="dot" w:pos="8296"/>
            </w:tabs>
            <w:rPr>
              <w:rFonts w:eastAsiaTheme="minorEastAsia" w:cstheme="minorBidi"/>
              <w:noProof/>
              <w:kern w:val="0"/>
            </w:rPr>
          </w:pPr>
          <w:hyperlink w:anchor="_Toc352573355" w:history="1">
            <w:r w:rsidR="00CF5414" w:rsidRPr="00A179C3">
              <w:rPr>
                <w:rStyle w:val="ac"/>
                <w:b/>
                <w:noProof/>
              </w:rPr>
              <w:t>2.2</w:t>
            </w:r>
            <w:r w:rsidR="00CF5414">
              <w:rPr>
                <w:rFonts w:eastAsiaTheme="minorEastAsia" w:cstheme="minorBidi"/>
                <w:noProof/>
                <w:kern w:val="0"/>
              </w:rPr>
              <w:tab/>
            </w:r>
            <w:r w:rsidR="00CF5414" w:rsidRPr="00A179C3">
              <w:rPr>
                <w:rStyle w:val="ac"/>
                <w:b/>
                <w:noProof/>
              </w:rPr>
              <w:t>UC</w:t>
            </w:r>
            <w:r w:rsidR="00CF5414" w:rsidRPr="00A179C3">
              <w:rPr>
                <w:rStyle w:val="ac"/>
                <w:rFonts w:hint="eastAsia"/>
                <w:b/>
                <w:noProof/>
              </w:rPr>
              <w:t>正文</w:t>
            </w:r>
            <w:r w:rsidR="00CF5414">
              <w:rPr>
                <w:noProof/>
                <w:webHidden/>
              </w:rPr>
              <w:tab/>
            </w:r>
            <w:r w:rsidR="00FB48FE">
              <w:rPr>
                <w:noProof/>
                <w:webHidden/>
              </w:rPr>
              <w:fldChar w:fldCharType="begin"/>
            </w:r>
            <w:r w:rsidR="00CF5414">
              <w:rPr>
                <w:noProof/>
                <w:webHidden/>
              </w:rPr>
              <w:instrText xml:space="preserve"> PAGEREF _Toc352573355 \h </w:instrText>
            </w:r>
            <w:r w:rsidR="00FB48FE">
              <w:rPr>
                <w:noProof/>
                <w:webHidden/>
              </w:rPr>
            </w:r>
            <w:r w:rsidR="00FB48FE">
              <w:rPr>
                <w:noProof/>
                <w:webHidden/>
              </w:rPr>
              <w:fldChar w:fldCharType="separate"/>
            </w:r>
            <w:r w:rsidR="00CF5414">
              <w:rPr>
                <w:noProof/>
                <w:webHidden/>
              </w:rPr>
              <w:t>5</w:t>
            </w:r>
            <w:r w:rsidR="00FB48FE">
              <w:rPr>
                <w:noProof/>
                <w:webHidden/>
              </w:rPr>
              <w:fldChar w:fldCharType="end"/>
            </w:r>
          </w:hyperlink>
        </w:p>
        <w:p w14:paraId="2090F8FE" w14:textId="77777777" w:rsidR="00CF5414" w:rsidRDefault="00E80FBC">
          <w:pPr>
            <w:pStyle w:val="3"/>
            <w:tabs>
              <w:tab w:val="left" w:pos="1050"/>
              <w:tab w:val="right" w:leader="dot" w:pos="8296"/>
            </w:tabs>
            <w:rPr>
              <w:rFonts w:eastAsiaTheme="minorEastAsia" w:cstheme="minorBidi"/>
              <w:i w:val="0"/>
              <w:noProof/>
              <w:kern w:val="0"/>
            </w:rPr>
          </w:pPr>
          <w:hyperlink w:anchor="_Toc352573356" w:history="1">
            <w:r w:rsidR="00CF5414" w:rsidRPr="00A179C3">
              <w:rPr>
                <w:rStyle w:val="ac"/>
                <w:b/>
                <w:noProof/>
              </w:rPr>
              <w:t>2.2.1.</w:t>
            </w:r>
            <w:r w:rsidR="00CF5414">
              <w:rPr>
                <w:rFonts w:eastAsiaTheme="minorEastAsia" w:cstheme="minorBidi"/>
                <w:i w:val="0"/>
                <w:noProof/>
                <w:kern w:val="0"/>
              </w:rPr>
              <w:tab/>
            </w:r>
            <w:r w:rsidR="00CF5414" w:rsidRPr="00A179C3">
              <w:rPr>
                <w:rStyle w:val="ac"/>
                <w:b/>
                <w:noProof/>
              </w:rPr>
              <w:t>UC_&lt;</w:t>
            </w:r>
            <w:r w:rsidR="00CF5414" w:rsidRPr="00A179C3">
              <w:rPr>
                <w:rStyle w:val="ac"/>
                <w:rFonts w:hint="eastAsia"/>
                <w:b/>
                <w:noProof/>
              </w:rPr>
              <w:t>用例名称</w:t>
            </w:r>
            <w:r w:rsidR="00CF5414" w:rsidRPr="00A179C3">
              <w:rPr>
                <w:rStyle w:val="ac"/>
                <w:b/>
                <w:noProof/>
              </w:rPr>
              <w:t>1&gt;</w:t>
            </w:r>
            <w:r w:rsidR="00CF5414">
              <w:rPr>
                <w:noProof/>
                <w:webHidden/>
              </w:rPr>
              <w:tab/>
            </w:r>
            <w:r w:rsidR="00FB48FE">
              <w:rPr>
                <w:noProof/>
                <w:webHidden/>
              </w:rPr>
              <w:fldChar w:fldCharType="begin"/>
            </w:r>
            <w:r w:rsidR="00CF5414">
              <w:rPr>
                <w:noProof/>
                <w:webHidden/>
              </w:rPr>
              <w:instrText xml:space="preserve"> PAGEREF _Toc352573356 \h </w:instrText>
            </w:r>
            <w:r w:rsidR="00FB48FE">
              <w:rPr>
                <w:noProof/>
                <w:webHidden/>
              </w:rPr>
            </w:r>
            <w:r w:rsidR="00FB48FE">
              <w:rPr>
                <w:noProof/>
                <w:webHidden/>
              </w:rPr>
              <w:fldChar w:fldCharType="separate"/>
            </w:r>
            <w:r w:rsidR="00CF5414">
              <w:rPr>
                <w:noProof/>
                <w:webHidden/>
              </w:rPr>
              <w:t>5</w:t>
            </w:r>
            <w:r w:rsidR="00FB48FE">
              <w:rPr>
                <w:noProof/>
                <w:webHidden/>
              </w:rPr>
              <w:fldChar w:fldCharType="end"/>
            </w:r>
          </w:hyperlink>
        </w:p>
        <w:p w14:paraId="74ACF00D" w14:textId="77777777" w:rsidR="00CF5414" w:rsidRDefault="00E80FBC">
          <w:pPr>
            <w:pStyle w:val="3"/>
            <w:tabs>
              <w:tab w:val="left" w:pos="1050"/>
              <w:tab w:val="right" w:leader="dot" w:pos="8296"/>
            </w:tabs>
            <w:rPr>
              <w:rFonts w:eastAsiaTheme="minorEastAsia" w:cstheme="minorBidi"/>
              <w:i w:val="0"/>
              <w:noProof/>
              <w:kern w:val="0"/>
            </w:rPr>
          </w:pPr>
          <w:hyperlink w:anchor="_Toc352573357" w:history="1">
            <w:r w:rsidR="00CF5414" w:rsidRPr="00A179C3">
              <w:rPr>
                <w:rStyle w:val="ac"/>
                <w:b/>
                <w:noProof/>
              </w:rPr>
              <w:t>2.2.2.</w:t>
            </w:r>
            <w:r w:rsidR="00CF5414">
              <w:rPr>
                <w:rFonts w:eastAsiaTheme="minorEastAsia" w:cstheme="minorBidi"/>
                <w:i w:val="0"/>
                <w:noProof/>
                <w:kern w:val="0"/>
              </w:rPr>
              <w:tab/>
            </w:r>
            <w:r w:rsidR="00CF5414" w:rsidRPr="00A179C3">
              <w:rPr>
                <w:rStyle w:val="ac"/>
                <w:b/>
                <w:noProof/>
              </w:rPr>
              <w:t>UC_&lt;</w:t>
            </w:r>
            <w:r w:rsidR="00CF5414" w:rsidRPr="00A179C3">
              <w:rPr>
                <w:rStyle w:val="ac"/>
                <w:rFonts w:hint="eastAsia"/>
                <w:b/>
                <w:noProof/>
              </w:rPr>
              <w:t>用例名称</w:t>
            </w:r>
            <w:r w:rsidR="00CF5414" w:rsidRPr="00A179C3">
              <w:rPr>
                <w:rStyle w:val="ac"/>
                <w:b/>
                <w:noProof/>
              </w:rPr>
              <w:t>2&gt;</w:t>
            </w:r>
            <w:r w:rsidR="00CF5414">
              <w:rPr>
                <w:noProof/>
                <w:webHidden/>
              </w:rPr>
              <w:tab/>
            </w:r>
            <w:r w:rsidR="00FB48FE">
              <w:rPr>
                <w:noProof/>
                <w:webHidden/>
              </w:rPr>
              <w:fldChar w:fldCharType="begin"/>
            </w:r>
            <w:r w:rsidR="00CF5414">
              <w:rPr>
                <w:noProof/>
                <w:webHidden/>
              </w:rPr>
              <w:instrText xml:space="preserve"> PAGEREF _Toc352573357 \h </w:instrText>
            </w:r>
            <w:r w:rsidR="00FB48FE">
              <w:rPr>
                <w:noProof/>
                <w:webHidden/>
              </w:rPr>
            </w:r>
            <w:r w:rsidR="00FB48FE">
              <w:rPr>
                <w:noProof/>
                <w:webHidden/>
              </w:rPr>
              <w:fldChar w:fldCharType="separate"/>
            </w:r>
            <w:r w:rsidR="00CF5414">
              <w:rPr>
                <w:noProof/>
                <w:webHidden/>
              </w:rPr>
              <w:t>5</w:t>
            </w:r>
            <w:r w:rsidR="00FB48FE">
              <w:rPr>
                <w:noProof/>
                <w:webHidden/>
              </w:rPr>
              <w:fldChar w:fldCharType="end"/>
            </w:r>
          </w:hyperlink>
        </w:p>
        <w:p w14:paraId="29822360" w14:textId="77777777" w:rsidR="00CF5414" w:rsidRDefault="00E80FBC">
          <w:pPr>
            <w:pStyle w:val="2"/>
            <w:tabs>
              <w:tab w:val="right" w:leader="dot" w:pos="8296"/>
            </w:tabs>
            <w:rPr>
              <w:rFonts w:eastAsiaTheme="minorEastAsia" w:cstheme="minorBidi"/>
              <w:noProof/>
              <w:kern w:val="0"/>
            </w:rPr>
          </w:pPr>
          <w:hyperlink w:anchor="_Toc352573358" w:history="1">
            <w:r w:rsidR="00CF5414" w:rsidRPr="00A179C3">
              <w:rPr>
                <w:rStyle w:val="ac"/>
                <w:rFonts w:hint="eastAsia"/>
                <w:b/>
                <w:noProof/>
              </w:rPr>
              <w:t>对单个</w:t>
            </w:r>
            <w:r w:rsidR="00CF5414" w:rsidRPr="00A179C3">
              <w:rPr>
                <w:rStyle w:val="ac"/>
                <w:b/>
                <w:noProof/>
              </w:rPr>
              <w:t>UC</w:t>
            </w:r>
            <w:r w:rsidR="00CF5414" w:rsidRPr="00A179C3">
              <w:rPr>
                <w:rStyle w:val="ac"/>
                <w:rFonts w:hint="eastAsia"/>
                <w:b/>
                <w:noProof/>
              </w:rPr>
              <w:t>的说明</w:t>
            </w:r>
            <w:r w:rsidR="00CF5414">
              <w:rPr>
                <w:noProof/>
                <w:webHidden/>
              </w:rPr>
              <w:tab/>
            </w:r>
            <w:r w:rsidR="00FB48FE">
              <w:rPr>
                <w:noProof/>
                <w:webHidden/>
              </w:rPr>
              <w:fldChar w:fldCharType="begin"/>
            </w:r>
            <w:r w:rsidR="00CF5414">
              <w:rPr>
                <w:noProof/>
                <w:webHidden/>
              </w:rPr>
              <w:instrText xml:space="preserve"> PAGEREF _Toc352573358 \h </w:instrText>
            </w:r>
            <w:r w:rsidR="00FB48FE">
              <w:rPr>
                <w:noProof/>
                <w:webHidden/>
              </w:rPr>
            </w:r>
            <w:r w:rsidR="00FB48FE">
              <w:rPr>
                <w:noProof/>
                <w:webHidden/>
              </w:rPr>
              <w:fldChar w:fldCharType="separate"/>
            </w:r>
            <w:r w:rsidR="00CF5414">
              <w:rPr>
                <w:noProof/>
                <w:webHidden/>
              </w:rPr>
              <w:t>5</w:t>
            </w:r>
            <w:r w:rsidR="00FB48FE">
              <w:rPr>
                <w:noProof/>
                <w:webHidden/>
              </w:rPr>
              <w:fldChar w:fldCharType="end"/>
            </w:r>
          </w:hyperlink>
        </w:p>
        <w:p w14:paraId="0093EF13" w14:textId="77777777" w:rsidR="00CF5414" w:rsidRDefault="00FB48FE">
          <w:r>
            <w:fldChar w:fldCharType="end"/>
          </w:r>
        </w:p>
      </w:sdtContent>
    </w:sdt>
    <w:p w14:paraId="46474D2C" w14:textId="77777777" w:rsidR="00467A3C" w:rsidRPr="00FF48A0" w:rsidRDefault="00467A3C" w:rsidP="00D86D71">
      <w:pPr>
        <w:jc w:val="center"/>
        <w:rPr>
          <w:b/>
        </w:rPr>
      </w:pPr>
    </w:p>
    <w:p w14:paraId="38685D57" w14:textId="77777777" w:rsidR="00E0315F" w:rsidRPr="00AB2D9E" w:rsidRDefault="00C8421C" w:rsidP="00DA5BCC">
      <w:pPr>
        <w:numPr>
          <w:ilvl w:val="0"/>
          <w:numId w:val="2"/>
        </w:numPr>
        <w:spacing w:line="720" w:lineRule="auto"/>
        <w:outlineLvl w:val="0"/>
        <w:rPr>
          <w:b/>
          <w:sz w:val="28"/>
          <w:szCs w:val="28"/>
        </w:rPr>
      </w:pPr>
      <w:bookmarkStart w:id="0" w:name="_Toc197673454"/>
      <w:r>
        <w:rPr>
          <w:b/>
          <w:sz w:val="28"/>
          <w:szCs w:val="28"/>
        </w:rPr>
        <w:br w:type="page"/>
      </w:r>
      <w:bookmarkStart w:id="1" w:name="_Toc258238666"/>
      <w:bookmarkStart w:id="2" w:name="_Toc352573345"/>
      <w:r w:rsidR="00E0315F" w:rsidRPr="00AB2D9E">
        <w:rPr>
          <w:rFonts w:hint="eastAsia"/>
          <w:b/>
          <w:sz w:val="28"/>
          <w:szCs w:val="28"/>
        </w:rPr>
        <w:lastRenderedPageBreak/>
        <w:t>总体说明</w:t>
      </w:r>
      <w:bookmarkEnd w:id="0"/>
      <w:bookmarkEnd w:id="1"/>
      <w:bookmarkEnd w:id="2"/>
    </w:p>
    <w:p w14:paraId="16D19512" w14:textId="77777777" w:rsidR="00E0315F" w:rsidRPr="00AB2D9E" w:rsidRDefault="00E0315F" w:rsidP="00DA5BCC">
      <w:pPr>
        <w:numPr>
          <w:ilvl w:val="1"/>
          <w:numId w:val="2"/>
        </w:numPr>
        <w:spacing w:line="480" w:lineRule="auto"/>
        <w:outlineLvl w:val="1"/>
        <w:rPr>
          <w:b/>
          <w:sz w:val="24"/>
        </w:rPr>
      </w:pPr>
      <w:bookmarkStart w:id="3" w:name="_Toc197673455"/>
      <w:bookmarkStart w:id="4" w:name="_Toc258238667"/>
      <w:bookmarkStart w:id="5" w:name="_Toc352573346"/>
      <w:r w:rsidRPr="00AB2D9E">
        <w:rPr>
          <w:rFonts w:hint="eastAsia"/>
          <w:b/>
          <w:sz w:val="24"/>
        </w:rPr>
        <w:t>修订历史</w:t>
      </w:r>
      <w:bookmarkEnd w:id="3"/>
      <w:bookmarkEnd w:id="4"/>
      <w:bookmarkEnd w:id="5"/>
    </w:p>
    <w:tbl>
      <w:tblPr>
        <w:tblW w:w="0" w:type="auto"/>
        <w:jc w:val="center"/>
        <w:tblInd w:w="-7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23"/>
        <w:gridCol w:w="818"/>
        <w:gridCol w:w="4176"/>
        <w:gridCol w:w="1529"/>
      </w:tblGrid>
      <w:tr w:rsidR="003E1B6D" w14:paraId="64B003E1" w14:textId="77777777" w:rsidTr="00667A7B">
        <w:trPr>
          <w:jc w:val="center"/>
        </w:trPr>
        <w:tc>
          <w:tcPr>
            <w:tcW w:w="1823" w:type="dxa"/>
            <w:shd w:val="clear" w:color="auto" w:fill="CCFFCC"/>
          </w:tcPr>
          <w:p w14:paraId="01508B71" w14:textId="77777777" w:rsidR="003E1B6D" w:rsidRPr="0089219A" w:rsidRDefault="003E1B6D" w:rsidP="00DD1BAE">
            <w:pPr>
              <w:jc w:val="center"/>
              <w:rPr>
                <w:b/>
              </w:rPr>
            </w:pPr>
            <w:r w:rsidRPr="0089219A">
              <w:rPr>
                <w:rFonts w:hint="eastAsia"/>
                <w:b/>
              </w:rPr>
              <w:t>日期</w:t>
            </w:r>
          </w:p>
        </w:tc>
        <w:tc>
          <w:tcPr>
            <w:tcW w:w="818" w:type="dxa"/>
            <w:shd w:val="clear" w:color="auto" w:fill="CCFFCC"/>
          </w:tcPr>
          <w:p w14:paraId="0A020E80" w14:textId="77777777" w:rsidR="003E1B6D" w:rsidRPr="0089219A" w:rsidRDefault="003E1B6D" w:rsidP="00DD1BAE">
            <w:pPr>
              <w:jc w:val="center"/>
              <w:rPr>
                <w:b/>
              </w:rPr>
            </w:pPr>
            <w:r w:rsidRPr="0089219A">
              <w:rPr>
                <w:rFonts w:hint="eastAsia"/>
                <w:b/>
              </w:rPr>
              <w:t>版本</w:t>
            </w:r>
          </w:p>
        </w:tc>
        <w:tc>
          <w:tcPr>
            <w:tcW w:w="4176" w:type="dxa"/>
            <w:shd w:val="clear" w:color="auto" w:fill="CCFFCC"/>
          </w:tcPr>
          <w:p w14:paraId="0BF2EA91" w14:textId="77777777" w:rsidR="003E1B6D" w:rsidRPr="0089219A" w:rsidRDefault="003E1B6D" w:rsidP="00DD1BAE">
            <w:pPr>
              <w:jc w:val="center"/>
              <w:rPr>
                <w:b/>
              </w:rPr>
            </w:pPr>
            <w:r w:rsidRPr="0089219A">
              <w:rPr>
                <w:rFonts w:hint="eastAsia"/>
                <w:b/>
              </w:rPr>
              <w:t>说明</w:t>
            </w:r>
          </w:p>
        </w:tc>
        <w:tc>
          <w:tcPr>
            <w:tcW w:w="1529" w:type="dxa"/>
            <w:shd w:val="clear" w:color="auto" w:fill="CCFFCC"/>
          </w:tcPr>
          <w:p w14:paraId="011D8626" w14:textId="77777777" w:rsidR="003E1B6D" w:rsidRPr="0089219A" w:rsidRDefault="003E1B6D" w:rsidP="00DD1BAE">
            <w:pPr>
              <w:jc w:val="center"/>
              <w:rPr>
                <w:b/>
              </w:rPr>
            </w:pPr>
            <w:r w:rsidRPr="0089219A">
              <w:rPr>
                <w:rFonts w:hint="eastAsia"/>
                <w:b/>
              </w:rPr>
              <w:t>作者</w:t>
            </w:r>
          </w:p>
        </w:tc>
      </w:tr>
      <w:tr w:rsidR="003E1B6D" w14:paraId="61A21083" w14:textId="77777777" w:rsidTr="00D346B0">
        <w:trPr>
          <w:jc w:val="center"/>
        </w:trPr>
        <w:tc>
          <w:tcPr>
            <w:tcW w:w="1823" w:type="dxa"/>
          </w:tcPr>
          <w:p w14:paraId="4F91CD68" w14:textId="77777777" w:rsidR="003E1B6D" w:rsidRPr="008960F6" w:rsidRDefault="008960F6" w:rsidP="00DD1BAE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2013/</w:t>
            </w:r>
            <w:r w:rsidR="007C5387">
              <w:rPr>
                <w:rFonts w:ascii="宋体" w:hAnsi="宋体" w:cs="宋体" w:hint="eastAsia"/>
              </w:rPr>
              <w:t>0</w:t>
            </w:r>
            <w:r>
              <w:rPr>
                <w:rFonts w:ascii="宋体" w:hAnsi="宋体" w:cs="宋体"/>
              </w:rPr>
              <w:t>3/31</w:t>
            </w:r>
          </w:p>
        </w:tc>
        <w:tc>
          <w:tcPr>
            <w:tcW w:w="818" w:type="dxa"/>
          </w:tcPr>
          <w:p w14:paraId="2781E361" w14:textId="77777777" w:rsidR="003E1B6D" w:rsidRPr="00D761EC" w:rsidRDefault="00D761EC" w:rsidP="00DD1BAE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0.1</w:t>
            </w:r>
          </w:p>
        </w:tc>
        <w:tc>
          <w:tcPr>
            <w:tcW w:w="4176" w:type="dxa"/>
          </w:tcPr>
          <w:p w14:paraId="3CFCB67D" w14:textId="77777777" w:rsidR="003E1B6D" w:rsidRDefault="00A919B0" w:rsidP="00486029">
            <w:r>
              <w:rPr>
                <w:rFonts w:hint="eastAsia"/>
              </w:rPr>
              <w:t>初稿</w:t>
            </w:r>
          </w:p>
        </w:tc>
        <w:tc>
          <w:tcPr>
            <w:tcW w:w="1529" w:type="dxa"/>
          </w:tcPr>
          <w:p w14:paraId="45F1A05E" w14:textId="77777777" w:rsidR="003E1B6D" w:rsidRDefault="007E0F4F" w:rsidP="00DD1BAE">
            <w:pPr>
              <w:jc w:val="center"/>
            </w:pPr>
            <w:r>
              <w:rPr>
                <w:rFonts w:hint="eastAsia"/>
              </w:rPr>
              <w:t>Patrick</w:t>
            </w:r>
          </w:p>
        </w:tc>
      </w:tr>
      <w:tr w:rsidR="007C5387" w:rsidRPr="007C5387" w14:paraId="59E462B9" w14:textId="77777777" w:rsidTr="00D346B0">
        <w:trPr>
          <w:jc w:val="center"/>
        </w:trPr>
        <w:tc>
          <w:tcPr>
            <w:tcW w:w="1823" w:type="dxa"/>
          </w:tcPr>
          <w:p w14:paraId="21604DAE" w14:textId="77777777" w:rsidR="007C5387" w:rsidRPr="007C5387" w:rsidRDefault="007C5387" w:rsidP="00DD1BAE">
            <w:pPr>
              <w:jc w:val="center"/>
              <w:rPr>
                <w:rFonts w:ascii="宋体" w:hAnsi="宋体" w:cs="宋体"/>
              </w:rPr>
            </w:pPr>
            <w:r w:rsidRPr="007C5387">
              <w:rPr>
                <w:rFonts w:ascii="宋体" w:hAnsi="宋体" w:cs="宋体" w:hint="eastAsia"/>
              </w:rPr>
              <w:t>2013/04/07</w:t>
            </w:r>
          </w:p>
        </w:tc>
        <w:tc>
          <w:tcPr>
            <w:tcW w:w="818" w:type="dxa"/>
          </w:tcPr>
          <w:p w14:paraId="0690C8C2" w14:textId="77777777" w:rsidR="007C5387" w:rsidRPr="007C5387" w:rsidRDefault="007C5387" w:rsidP="00DD1BAE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0.2</w:t>
            </w:r>
          </w:p>
        </w:tc>
        <w:tc>
          <w:tcPr>
            <w:tcW w:w="4176" w:type="dxa"/>
          </w:tcPr>
          <w:p w14:paraId="7B7264F5" w14:textId="77777777" w:rsidR="007C5387" w:rsidRPr="007C5387" w:rsidRDefault="007C5387" w:rsidP="007C5387">
            <w:pPr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更新Server部分</w:t>
            </w:r>
          </w:p>
        </w:tc>
        <w:tc>
          <w:tcPr>
            <w:tcW w:w="1529" w:type="dxa"/>
          </w:tcPr>
          <w:p w14:paraId="6E980AD4" w14:textId="77777777" w:rsidR="007C5387" w:rsidRPr="007C5387" w:rsidRDefault="007C5387" w:rsidP="00DD1BAE">
            <w:pPr>
              <w:jc w:val="center"/>
            </w:pPr>
            <w:r w:rsidRPr="007C5387">
              <w:rPr>
                <w:rFonts w:hint="eastAsia"/>
              </w:rPr>
              <w:t>Tomas</w:t>
            </w:r>
          </w:p>
        </w:tc>
      </w:tr>
      <w:tr w:rsidR="003E1B6D" w14:paraId="4055CCD5" w14:textId="77777777" w:rsidTr="00D346B0">
        <w:trPr>
          <w:jc w:val="center"/>
        </w:trPr>
        <w:tc>
          <w:tcPr>
            <w:tcW w:w="1823" w:type="dxa"/>
          </w:tcPr>
          <w:p w14:paraId="29AC28DA" w14:textId="77777777" w:rsidR="003E1B6D" w:rsidRDefault="00B420FA" w:rsidP="00B420FA">
            <w:pPr>
              <w:jc w:val="center"/>
            </w:pPr>
            <w:r w:rsidRPr="007C5387">
              <w:rPr>
                <w:rFonts w:ascii="宋体" w:hAnsi="宋体" w:cs="宋体" w:hint="eastAsia"/>
              </w:rPr>
              <w:t>2013/04/0</w:t>
            </w:r>
            <w:r>
              <w:rPr>
                <w:rFonts w:ascii="宋体" w:hAnsi="宋体" w:cs="宋体" w:hint="eastAsia"/>
              </w:rPr>
              <w:t>8</w:t>
            </w:r>
          </w:p>
        </w:tc>
        <w:tc>
          <w:tcPr>
            <w:tcW w:w="818" w:type="dxa"/>
          </w:tcPr>
          <w:p w14:paraId="4CA7FE46" w14:textId="77777777" w:rsidR="003E1B6D" w:rsidRDefault="00B420FA" w:rsidP="00B420FA">
            <w:pPr>
              <w:jc w:val="center"/>
            </w:pPr>
            <w:r>
              <w:rPr>
                <w:rFonts w:ascii="宋体" w:hAnsi="宋体" w:cs="宋体" w:hint="eastAsia"/>
              </w:rPr>
              <w:t>0.3</w:t>
            </w:r>
          </w:p>
        </w:tc>
        <w:tc>
          <w:tcPr>
            <w:tcW w:w="4176" w:type="dxa"/>
          </w:tcPr>
          <w:p w14:paraId="63D29D6B" w14:textId="77777777" w:rsidR="003E1B6D" w:rsidRDefault="00B420FA" w:rsidP="00486029">
            <w:r>
              <w:rPr>
                <w:rFonts w:hint="eastAsia"/>
              </w:rPr>
              <w:t>更新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部分</w:t>
            </w:r>
          </w:p>
        </w:tc>
        <w:tc>
          <w:tcPr>
            <w:tcW w:w="1529" w:type="dxa"/>
          </w:tcPr>
          <w:p w14:paraId="21EDF17B" w14:textId="77777777" w:rsidR="003E1B6D" w:rsidRDefault="00B420FA" w:rsidP="00DD1BAE">
            <w:pPr>
              <w:jc w:val="center"/>
            </w:pPr>
            <w:r>
              <w:rPr>
                <w:rFonts w:hint="eastAsia"/>
              </w:rPr>
              <w:t>Chris</w:t>
            </w:r>
          </w:p>
        </w:tc>
      </w:tr>
      <w:tr w:rsidR="00E52D8C" w14:paraId="4E5EB8FD" w14:textId="77777777" w:rsidTr="00D346B0">
        <w:trPr>
          <w:jc w:val="center"/>
          <w:ins w:id="6" w:author="Patrick Deng" w:date="2013-04-13T08:29:00Z"/>
        </w:trPr>
        <w:tc>
          <w:tcPr>
            <w:tcW w:w="1823" w:type="dxa"/>
          </w:tcPr>
          <w:p w14:paraId="369FD65B" w14:textId="77777777" w:rsidR="00E52D8C" w:rsidRPr="007C5387" w:rsidRDefault="00E52D8C" w:rsidP="00B420FA">
            <w:pPr>
              <w:jc w:val="center"/>
              <w:rPr>
                <w:ins w:id="7" w:author="Patrick Deng" w:date="2013-04-13T08:29:00Z"/>
                <w:rFonts w:ascii="宋体" w:hAnsi="宋体" w:cs="宋体"/>
              </w:rPr>
            </w:pPr>
            <w:ins w:id="8" w:author="Patrick Deng" w:date="2013-04-13T08:29:00Z">
              <w:r>
                <w:rPr>
                  <w:rFonts w:ascii="宋体" w:hAnsi="宋体" w:cs="宋体" w:hint="eastAsia"/>
                </w:rPr>
                <w:t>2013</w:t>
              </w:r>
            </w:ins>
            <w:ins w:id="9" w:author="Patrick Deng" w:date="2013-04-13T08:30:00Z">
              <w:r>
                <w:rPr>
                  <w:rFonts w:ascii="宋体" w:hAnsi="宋体" w:cs="宋体" w:hint="eastAsia"/>
                </w:rPr>
                <w:t>/4/13</w:t>
              </w:r>
            </w:ins>
          </w:p>
        </w:tc>
        <w:tc>
          <w:tcPr>
            <w:tcW w:w="818" w:type="dxa"/>
          </w:tcPr>
          <w:p w14:paraId="2CEF25C5" w14:textId="77777777" w:rsidR="00E52D8C" w:rsidRDefault="00E52D8C" w:rsidP="00B420FA">
            <w:pPr>
              <w:jc w:val="center"/>
              <w:rPr>
                <w:ins w:id="10" w:author="Patrick Deng" w:date="2013-04-13T08:29:00Z"/>
                <w:rFonts w:ascii="宋体" w:hAnsi="宋体" w:cs="宋体"/>
              </w:rPr>
            </w:pPr>
            <w:ins w:id="11" w:author="Patrick Deng" w:date="2013-04-13T08:30:00Z">
              <w:r>
                <w:rPr>
                  <w:rFonts w:ascii="宋体" w:hAnsi="宋体" w:cs="宋体" w:hint="eastAsia"/>
                </w:rPr>
                <w:t>0.4</w:t>
              </w:r>
            </w:ins>
          </w:p>
        </w:tc>
        <w:tc>
          <w:tcPr>
            <w:tcW w:w="4176" w:type="dxa"/>
          </w:tcPr>
          <w:p w14:paraId="6D88BFB2" w14:textId="1C623D0C" w:rsidR="00E52D8C" w:rsidRPr="00DA2BBD" w:rsidRDefault="002158C6" w:rsidP="0013374B">
            <w:pPr>
              <w:rPr>
                <w:ins w:id="12" w:author="Patrick Deng" w:date="2013-04-13T08:29:00Z"/>
                <w:rFonts w:ascii="宋体" w:hAnsi="宋体" w:cs="宋体"/>
              </w:rPr>
            </w:pPr>
            <w:ins w:id="13" w:author="Patrick Deng" w:date="2013-04-13T08:31:00Z">
              <w:r>
                <w:rPr>
                  <w:rFonts w:ascii="宋体" w:hAnsi="宋体" w:cs="宋体" w:hint="eastAsia"/>
                </w:rPr>
                <w:t>确定</w:t>
              </w:r>
              <w:r w:rsidR="00D8095E">
                <w:rPr>
                  <w:rFonts w:ascii="宋体" w:hAnsi="宋体" w:cs="宋体" w:hint="eastAsia"/>
                </w:rPr>
                <w:t xml:space="preserve">Seeds </w:t>
              </w:r>
            </w:ins>
            <w:ins w:id="14" w:author="Patrick Deng" w:date="2013-04-13T08:30:00Z">
              <w:r w:rsidR="00E52D8C">
                <w:rPr>
                  <w:rFonts w:ascii="宋体" w:hAnsi="宋体" w:cs="宋体" w:hint="eastAsia"/>
                </w:rPr>
                <w:t>0.1版需求</w:t>
              </w:r>
            </w:ins>
          </w:p>
        </w:tc>
        <w:tc>
          <w:tcPr>
            <w:tcW w:w="1529" w:type="dxa"/>
          </w:tcPr>
          <w:p w14:paraId="322EF44B" w14:textId="77777777" w:rsidR="00E52D8C" w:rsidRDefault="00E52D8C" w:rsidP="00DD1BAE">
            <w:pPr>
              <w:jc w:val="center"/>
              <w:rPr>
                <w:ins w:id="15" w:author="Patrick Deng" w:date="2013-04-13T08:29:00Z"/>
              </w:rPr>
            </w:pPr>
            <w:ins w:id="16" w:author="Patrick Deng" w:date="2013-04-13T08:30:00Z">
              <w:r>
                <w:rPr>
                  <w:rFonts w:hint="eastAsia"/>
                </w:rPr>
                <w:t>Patrick</w:t>
              </w:r>
            </w:ins>
          </w:p>
        </w:tc>
      </w:tr>
    </w:tbl>
    <w:p w14:paraId="22EB904A" w14:textId="77777777" w:rsidR="00DF08E8" w:rsidRPr="00AB2D9E" w:rsidRDefault="00DF08E8" w:rsidP="00DA5BCC">
      <w:pPr>
        <w:numPr>
          <w:ilvl w:val="1"/>
          <w:numId w:val="2"/>
        </w:numPr>
        <w:spacing w:line="480" w:lineRule="auto"/>
        <w:outlineLvl w:val="1"/>
        <w:rPr>
          <w:b/>
          <w:sz w:val="24"/>
        </w:rPr>
      </w:pPr>
      <w:bookmarkStart w:id="17" w:name="_Toc197673456"/>
      <w:bookmarkStart w:id="18" w:name="_Toc258238668"/>
      <w:bookmarkStart w:id="19" w:name="_Toc352573347"/>
      <w:r w:rsidRPr="00AB2D9E">
        <w:rPr>
          <w:rFonts w:hint="eastAsia"/>
          <w:b/>
          <w:sz w:val="24"/>
        </w:rPr>
        <w:t>项目概述</w:t>
      </w:r>
      <w:bookmarkEnd w:id="17"/>
      <w:bookmarkEnd w:id="18"/>
      <w:bookmarkEnd w:id="19"/>
    </w:p>
    <w:tbl>
      <w:tblPr>
        <w:tblW w:w="0" w:type="auto"/>
        <w:jc w:val="center"/>
        <w:tblInd w:w="-13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22"/>
      </w:tblGrid>
      <w:tr w:rsidR="00AB599C" w14:paraId="3EF94D5A" w14:textId="77777777" w:rsidTr="00DD1BAE">
        <w:trPr>
          <w:jc w:val="center"/>
        </w:trPr>
        <w:tc>
          <w:tcPr>
            <w:tcW w:w="8351" w:type="dxa"/>
            <w:tcBorders>
              <w:bottom w:val="single" w:sz="4" w:space="0" w:color="auto"/>
            </w:tcBorders>
            <w:shd w:val="clear" w:color="auto" w:fill="CCFFCC"/>
          </w:tcPr>
          <w:p w14:paraId="420B1A35" w14:textId="77777777" w:rsidR="00AB599C" w:rsidRPr="0089219A" w:rsidRDefault="00E91C61" w:rsidP="00DD1BA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项目概述</w:t>
            </w:r>
          </w:p>
        </w:tc>
      </w:tr>
      <w:tr w:rsidR="00A7126F" w14:paraId="0F3E2939" w14:textId="77777777" w:rsidTr="00DD1BAE">
        <w:trPr>
          <w:trHeight w:val="640"/>
          <w:jc w:val="center"/>
        </w:trPr>
        <w:tc>
          <w:tcPr>
            <w:tcW w:w="8351" w:type="dxa"/>
            <w:shd w:val="clear" w:color="auto" w:fill="auto"/>
          </w:tcPr>
          <w:p w14:paraId="7D195753" w14:textId="77777777" w:rsidR="00A7126F" w:rsidRPr="00EB09B6" w:rsidRDefault="00EB09B6" w:rsidP="00A7126F">
            <w:pPr>
              <w:rPr>
                <w:rFonts w:ascii="宋体" w:hAnsi="宋体" w:cs="宋体"/>
              </w:rPr>
            </w:pPr>
            <w:r>
              <w:t>Seed</w:t>
            </w:r>
            <w:r>
              <w:rPr>
                <w:rFonts w:ascii="宋体" w:hAnsi="宋体" w:cs="宋体" w:hint="eastAsia"/>
              </w:rPr>
              <w:t>s</w:t>
            </w:r>
            <w:r w:rsidR="009B427A">
              <w:rPr>
                <w:rFonts w:ascii="宋体" w:hAnsi="宋体" w:cs="宋体" w:hint="eastAsia"/>
              </w:rPr>
              <w:t>是一个</w:t>
            </w:r>
            <w:r w:rsidR="000408B5">
              <w:rPr>
                <w:rFonts w:ascii="宋体" w:hAnsi="宋体" w:cs="宋体" w:hint="eastAsia"/>
              </w:rPr>
              <w:t>基于Mobile App &amp; Server结构，</w:t>
            </w:r>
            <w:r w:rsidR="009B427A">
              <w:rPr>
                <w:rFonts w:ascii="宋体" w:hAnsi="宋体" w:cs="宋体" w:hint="eastAsia"/>
              </w:rPr>
              <w:t>向用户</w:t>
            </w:r>
            <w:r>
              <w:rPr>
                <w:rFonts w:ascii="宋体" w:hAnsi="宋体" w:cs="宋体" w:hint="eastAsia"/>
              </w:rPr>
              <w:t>提供</w:t>
            </w:r>
            <w:r w:rsidR="009B427A">
              <w:rPr>
                <w:rFonts w:ascii="宋体" w:hAnsi="宋体" w:cs="宋体" w:hint="eastAsia"/>
              </w:rPr>
              <w:t>各类</w:t>
            </w:r>
            <w:r w:rsidR="00442658">
              <w:rPr>
                <w:rFonts w:ascii="宋体" w:hAnsi="宋体" w:cs="宋体" w:hint="eastAsia"/>
              </w:rPr>
              <w:t>资源</w:t>
            </w:r>
            <w:r>
              <w:rPr>
                <w:rFonts w:ascii="宋体" w:hAnsi="宋体" w:cs="宋体" w:hint="eastAsia"/>
              </w:rPr>
              <w:t>BT种子的</w:t>
            </w:r>
            <w:r w:rsidR="009B427A">
              <w:rPr>
                <w:rFonts w:ascii="宋体" w:hAnsi="宋体" w:cs="宋体" w:hint="eastAsia"/>
              </w:rPr>
              <w:t>移动互联网产品。</w:t>
            </w:r>
          </w:p>
          <w:p w14:paraId="5037FEFE" w14:textId="77777777" w:rsidR="00A7126F" w:rsidRPr="00F10846" w:rsidRDefault="00C41763" w:rsidP="00A7126F">
            <w:r>
              <w:rPr>
                <w:rFonts w:hint="eastAsia"/>
                <w:noProof/>
              </w:rPr>
              <w:drawing>
                <wp:inline distT="0" distB="0" distL="0" distR="0" wp14:anchorId="27312805" wp14:editId="23D9082F">
                  <wp:extent cx="5274310" cy="3397250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eds_Overview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39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C0261A" w14:textId="77777777" w:rsidR="00DF08E8" w:rsidRPr="00AB2D9E" w:rsidRDefault="00FD5F55" w:rsidP="00DA5BCC">
      <w:pPr>
        <w:numPr>
          <w:ilvl w:val="1"/>
          <w:numId w:val="2"/>
        </w:numPr>
        <w:spacing w:line="480" w:lineRule="auto"/>
        <w:outlineLvl w:val="1"/>
        <w:rPr>
          <w:b/>
          <w:sz w:val="24"/>
        </w:rPr>
      </w:pPr>
      <w:bookmarkStart w:id="20" w:name="_Toc197673457"/>
      <w:bookmarkStart w:id="21" w:name="_Toc258238669"/>
      <w:bookmarkStart w:id="22" w:name="_Toc352573348"/>
      <w:r>
        <w:rPr>
          <w:b/>
          <w:sz w:val="24"/>
        </w:rPr>
        <w:t>Server</w:t>
      </w:r>
      <w:r w:rsidR="0013585F" w:rsidRPr="00AB2D9E">
        <w:rPr>
          <w:rFonts w:hint="eastAsia"/>
          <w:b/>
          <w:sz w:val="24"/>
        </w:rPr>
        <w:t>功能范围</w:t>
      </w:r>
      <w:bookmarkEnd w:id="20"/>
      <w:bookmarkEnd w:id="21"/>
      <w:bookmarkEnd w:id="22"/>
    </w:p>
    <w:tbl>
      <w:tblPr>
        <w:tblW w:w="0" w:type="auto"/>
        <w:jc w:val="center"/>
        <w:tblInd w:w="-13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51"/>
      </w:tblGrid>
      <w:tr w:rsidR="00FA473B" w14:paraId="0C750184" w14:textId="77777777" w:rsidTr="00DD1BAE">
        <w:trPr>
          <w:jc w:val="center"/>
        </w:trPr>
        <w:tc>
          <w:tcPr>
            <w:tcW w:w="8351" w:type="dxa"/>
            <w:tcBorders>
              <w:bottom w:val="single" w:sz="4" w:space="0" w:color="auto"/>
            </w:tcBorders>
            <w:shd w:val="clear" w:color="auto" w:fill="CCFFCC"/>
          </w:tcPr>
          <w:p w14:paraId="0C82AEB5" w14:textId="77777777" w:rsidR="00FA473B" w:rsidRPr="0089219A" w:rsidRDefault="0027600D" w:rsidP="00DD1BAE">
            <w:pPr>
              <w:jc w:val="center"/>
              <w:rPr>
                <w:b/>
              </w:rPr>
            </w:pPr>
            <w:bookmarkStart w:id="23" w:name="OLE_LINK1"/>
            <w:bookmarkStart w:id="24" w:name="OLE_LINK2"/>
            <w:bookmarkStart w:id="25" w:name="OLE_LINK3"/>
            <w:bookmarkStart w:id="26" w:name="OLE_LINK4"/>
            <w:r>
              <w:rPr>
                <w:b/>
              </w:rPr>
              <w:t>Server</w:t>
            </w:r>
            <w:r w:rsidR="00E91C61">
              <w:rPr>
                <w:rFonts w:hint="eastAsia"/>
                <w:b/>
              </w:rPr>
              <w:t>功能范围</w:t>
            </w:r>
          </w:p>
        </w:tc>
      </w:tr>
      <w:tr w:rsidR="00FA473B" w14:paraId="215E6B2B" w14:textId="77777777" w:rsidTr="00DD1BAE">
        <w:trPr>
          <w:trHeight w:val="640"/>
          <w:jc w:val="center"/>
        </w:trPr>
        <w:tc>
          <w:tcPr>
            <w:tcW w:w="8351" w:type="dxa"/>
            <w:shd w:val="clear" w:color="auto" w:fill="auto"/>
          </w:tcPr>
          <w:p w14:paraId="362720F4" w14:textId="39BF3811" w:rsidR="00447EB3" w:rsidRDefault="00604BCF">
            <w:pPr>
              <w:pStyle w:val="af"/>
              <w:numPr>
                <w:ilvl w:val="0"/>
                <w:numId w:val="10"/>
              </w:numPr>
              <w:ind w:firstLineChars="0"/>
              <w:rPr>
                <w:rFonts w:ascii="宋体" w:hAnsi="宋体" w:cs="宋体"/>
                <w:b/>
                <w:bCs/>
              </w:rPr>
              <w:pPrChange w:id="27" w:author="Patrick Deng" w:date="2013-04-13T08:34:00Z">
                <w:pPr>
                  <w:pStyle w:val="af"/>
                  <w:keepNext/>
                  <w:keepLines/>
                  <w:spacing w:before="280" w:after="290" w:line="376" w:lineRule="auto"/>
                  <w:ind w:left="480" w:firstLineChars="0" w:firstLine="0"/>
                </w:pPr>
              </w:pPrChange>
            </w:pPr>
            <w:r>
              <w:rPr>
                <w:rFonts w:ascii="宋体" w:hAnsi="宋体" w:cs="宋体" w:hint="eastAsia"/>
              </w:rPr>
              <w:t>网络</w:t>
            </w:r>
            <w:r w:rsidR="005A1C49">
              <w:rPr>
                <w:rFonts w:ascii="宋体" w:hAnsi="宋体" w:cs="宋体" w:hint="eastAsia"/>
              </w:rPr>
              <w:t>Seeds信息的抓取</w:t>
            </w:r>
          </w:p>
          <w:p w14:paraId="4CECCB1C" w14:textId="7EAB2375" w:rsidR="00B636D2" w:rsidRDefault="00024C09" w:rsidP="00B636D2">
            <w:pPr>
              <w:pStyle w:val="af"/>
              <w:numPr>
                <w:ilvl w:val="0"/>
                <w:numId w:val="10"/>
              </w:numPr>
              <w:ind w:firstLineChars="0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本地Seeds信息的持久化</w:t>
            </w:r>
          </w:p>
          <w:p w14:paraId="58212A4D" w14:textId="5D3DE555" w:rsidR="003A48D8" w:rsidRPr="00F56530" w:rsidRDefault="00193FA1" w:rsidP="00B636D2">
            <w:pPr>
              <w:pStyle w:val="af"/>
              <w:numPr>
                <w:ilvl w:val="0"/>
                <w:numId w:val="10"/>
              </w:numPr>
              <w:ind w:firstLineChars="0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color w:val="000000"/>
              </w:rPr>
              <w:t>提供</w:t>
            </w:r>
            <w:r w:rsidR="00A51048">
              <w:rPr>
                <w:rFonts w:ascii="宋体" w:hAnsi="宋体" w:hint="eastAsia"/>
                <w:color w:val="000000"/>
              </w:rPr>
              <w:t>基于HTTP的JSON通信消息</w:t>
            </w:r>
            <w:r w:rsidR="002C7E22">
              <w:rPr>
                <w:rFonts w:ascii="宋体" w:hAnsi="宋体" w:hint="eastAsia"/>
                <w:color w:val="000000"/>
              </w:rPr>
              <w:t>协议</w:t>
            </w:r>
          </w:p>
          <w:p w14:paraId="20F8BCE1" w14:textId="20622CC8" w:rsidR="00F56530" w:rsidRPr="00B636D2" w:rsidRDefault="00193FA1" w:rsidP="00B636D2">
            <w:pPr>
              <w:pStyle w:val="af"/>
              <w:numPr>
                <w:ilvl w:val="0"/>
                <w:numId w:val="10"/>
              </w:numPr>
              <w:ind w:firstLineChars="0"/>
              <w:rPr>
                <w:rFonts w:ascii="宋体" w:hAnsi="宋体" w:cs="宋体"/>
              </w:rPr>
            </w:pPr>
            <w:r>
              <w:rPr>
                <w:rFonts w:ascii="宋体" w:hAnsi="宋体" w:hint="eastAsia"/>
                <w:color w:val="000000"/>
              </w:rPr>
              <w:t>与App</w:t>
            </w:r>
            <w:r w:rsidR="008476C1">
              <w:rPr>
                <w:rFonts w:ascii="宋体" w:hAnsi="宋体" w:hint="eastAsia"/>
                <w:color w:val="000000"/>
              </w:rPr>
              <w:t>进行远程通信</w:t>
            </w:r>
          </w:p>
          <w:p w14:paraId="7FC7DB6C" w14:textId="650C7772" w:rsidR="00FA473B" w:rsidRPr="003A48D8" w:rsidDel="00424671" w:rsidRDefault="0078662B" w:rsidP="003A48D8">
            <w:pPr>
              <w:pStyle w:val="af"/>
              <w:numPr>
                <w:ilvl w:val="0"/>
                <w:numId w:val="10"/>
              </w:numPr>
              <w:ind w:firstLineChars="0"/>
              <w:rPr>
                <w:del w:id="28" w:author="Patrick Deng" w:date="2013-04-13T08:34:00Z"/>
                <w:rFonts w:ascii="宋体" w:hAnsi="宋体" w:cs="宋体"/>
                <w:rPrChange w:id="29" w:author="Patrick Deng" w:date="2013-04-13T08:34:00Z">
                  <w:rPr>
                    <w:del w:id="30" w:author="Patrick Deng" w:date="2013-04-13T08:34:00Z"/>
                  </w:rPr>
                </w:rPrChange>
              </w:rPr>
            </w:pPr>
            <w:del w:id="31" w:author="Patrick Deng" w:date="2013-04-13T08:34:00Z">
              <w:r w:rsidRPr="003A48D8" w:rsidDel="00424671">
                <w:rPr>
                  <w:rFonts w:ascii="宋体" w:hAnsi="宋体" w:cs="宋体" w:hint="eastAsia"/>
                  <w:rPrChange w:id="32" w:author="Patrick Deng" w:date="2013-04-13T08:34:00Z">
                    <w:rPr>
                      <w:rFonts w:hint="eastAsia"/>
                    </w:rPr>
                  </w:rPrChange>
                </w:rPr>
                <w:delText>每日</w:delText>
              </w:r>
              <w:r w:rsidR="00011AAB" w:rsidRPr="003A48D8" w:rsidDel="00424671">
                <w:rPr>
                  <w:rFonts w:ascii="宋体" w:hAnsi="宋体" w:cs="宋体" w:hint="eastAsia"/>
                  <w:rPrChange w:id="33" w:author="Patrick Deng" w:date="2013-04-13T08:34:00Z">
                    <w:rPr>
                      <w:rFonts w:hint="eastAsia"/>
                    </w:rPr>
                  </w:rPrChange>
                </w:rPr>
                <w:delText>定时</w:delText>
              </w:r>
              <w:r w:rsidR="00D04E51" w:rsidRPr="003A48D8" w:rsidDel="00424671">
                <w:rPr>
                  <w:rFonts w:ascii="宋体" w:hAnsi="宋体" w:cs="宋体" w:hint="eastAsia"/>
                  <w:rPrChange w:id="34" w:author="Patrick Deng" w:date="2013-04-13T08:34:00Z">
                    <w:rPr>
                      <w:rFonts w:hint="eastAsia"/>
                    </w:rPr>
                  </w:rPrChange>
                </w:rPr>
                <w:delText>自动</w:delText>
              </w:r>
              <w:r w:rsidR="00011AAB" w:rsidRPr="003A48D8" w:rsidDel="00424671">
                <w:rPr>
                  <w:rFonts w:ascii="宋体" w:hAnsi="宋体" w:cs="宋体" w:hint="eastAsia"/>
                  <w:rPrChange w:id="35" w:author="Patrick Deng" w:date="2013-04-13T08:34:00Z">
                    <w:rPr>
                      <w:rFonts w:hint="eastAsia"/>
                    </w:rPr>
                  </w:rPrChange>
                </w:rPr>
                <w:delText>抓取</w:delText>
              </w:r>
              <w:r w:rsidR="00BA3A2E" w:rsidRPr="003A48D8" w:rsidDel="00424671">
                <w:rPr>
                  <w:rFonts w:ascii="宋体" w:hAnsi="宋体" w:cs="宋体" w:hint="eastAsia"/>
                  <w:rPrChange w:id="36" w:author="Patrick Deng" w:date="2013-04-13T08:34:00Z">
                    <w:rPr>
                      <w:rFonts w:hint="eastAsia"/>
                    </w:rPr>
                  </w:rPrChange>
                </w:rPr>
                <w:delText>网上</w:delText>
              </w:r>
              <w:r w:rsidR="000D48BE" w:rsidRPr="003A48D8" w:rsidDel="00424671">
                <w:rPr>
                  <w:rFonts w:ascii="宋体" w:hAnsi="宋体" w:cs="宋体"/>
                  <w:rPrChange w:id="37" w:author="Patrick Deng" w:date="2013-04-13T08:34:00Z">
                    <w:rPr/>
                  </w:rPrChange>
                </w:rPr>
                <w:delText>Seeds</w:delText>
              </w:r>
              <w:r w:rsidR="00BA3A2E" w:rsidRPr="003A48D8" w:rsidDel="00424671">
                <w:rPr>
                  <w:rFonts w:ascii="宋体" w:hAnsi="宋体" w:cs="宋体" w:hint="eastAsia"/>
                  <w:rPrChange w:id="38" w:author="Patrick Deng" w:date="2013-04-13T08:34:00Z">
                    <w:rPr>
                      <w:rFonts w:hint="eastAsia"/>
                    </w:rPr>
                  </w:rPrChange>
                </w:rPr>
                <w:delText>资源</w:delText>
              </w:r>
            </w:del>
          </w:p>
          <w:p w14:paraId="3139C076" w14:textId="229A5175" w:rsidR="004E73E6" w:rsidRPr="00B00EBD" w:rsidDel="00424671" w:rsidRDefault="00A62169">
            <w:pPr>
              <w:pStyle w:val="af"/>
              <w:ind w:firstLineChars="0" w:firstLine="0"/>
              <w:rPr>
                <w:del w:id="39" w:author="Patrick Deng" w:date="2013-04-13T08:34:00Z"/>
              </w:rPr>
              <w:pPrChange w:id="40" w:author="Patrick Deng" w:date="2013-04-13T08:34:00Z">
                <w:pPr>
                  <w:pStyle w:val="af"/>
                  <w:numPr>
                    <w:numId w:val="6"/>
                  </w:numPr>
                  <w:ind w:left="480" w:firstLineChars="0" w:hanging="480"/>
                </w:pPr>
              </w:pPrChange>
            </w:pPr>
            <w:del w:id="41" w:author="Patrick Deng" w:date="2013-04-13T08:34:00Z">
              <w:r w:rsidDel="00424671">
                <w:rPr>
                  <w:rFonts w:hint="eastAsia"/>
                </w:rPr>
                <w:delText>Seeds</w:delText>
              </w:r>
              <w:r w:rsidR="00910934" w:rsidDel="00424671">
                <w:rPr>
                  <w:rFonts w:hint="eastAsia"/>
                </w:rPr>
                <w:delText>数据</w:delText>
              </w:r>
              <w:r w:rsidR="00002845" w:rsidDel="00424671">
                <w:rPr>
                  <w:rFonts w:hint="eastAsia"/>
                </w:rPr>
                <w:delText>的</w:delText>
              </w:r>
              <w:r w:rsidR="006858A3" w:rsidDel="00424671">
                <w:rPr>
                  <w:rFonts w:hint="eastAsia"/>
                </w:rPr>
                <w:delText>本地</w:delText>
              </w:r>
              <w:r w:rsidR="00910934" w:rsidDel="00424671">
                <w:rPr>
                  <w:rFonts w:hint="eastAsia"/>
                </w:rPr>
                <w:delText>持久化</w:delText>
              </w:r>
            </w:del>
          </w:p>
          <w:p w14:paraId="0F993D05" w14:textId="5AB1EE5A" w:rsidR="00C611C8" w:rsidDel="00424671" w:rsidRDefault="00130020">
            <w:pPr>
              <w:pStyle w:val="af"/>
              <w:ind w:firstLineChars="0" w:firstLine="0"/>
              <w:rPr>
                <w:del w:id="42" w:author="Patrick Deng" w:date="2013-04-13T08:34:00Z"/>
              </w:rPr>
              <w:pPrChange w:id="43" w:author="Patrick Deng" w:date="2013-04-13T08:34:00Z">
                <w:pPr>
                  <w:pStyle w:val="af"/>
                  <w:numPr>
                    <w:numId w:val="6"/>
                  </w:numPr>
                  <w:ind w:left="480" w:firstLineChars="0" w:hanging="480"/>
                </w:pPr>
              </w:pPrChange>
            </w:pPr>
            <w:del w:id="44" w:author="Patrick Deng" w:date="2013-04-13T08:34:00Z">
              <w:r w:rsidDel="00424671">
                <w:rPr>
                  <w:rFonts w:hint="eastAsia"/>
                </w:rPr>
                <w:delText>向</w:delText>
              </w:r>
              <w:r w:rsidR="007463BE" w:rsidDel="00424671">
                <w:rPr>
                  <w:rFonts w:hint="eastAsia"/>
                </w:rPr>
                <w:delText>App</w:delText>
              </w:r>
              <w:r w:rsidR="007463BE" w:rsidDel="00424671">
                <w:rPr>
                  <w:rFonts w:hint="eastAsia"/>
                </w:rPr>
                <w:delText>设备</w:delText>
              </w:r>
              <w:r w:rsidR="00292526" w:rsidDel="00424671">
                <w:rPr>
                  <w:rFonts w:hint="eastAsia"/>
                </w:rPr>
                <w:delText>推送</w:delText>
              </w:r>
              <w:r w:rsidR="007463BE" w:rsidDel="00424671">
                <w:rPr>
                  <w:rFonts w:hint="eastAsia"/>
                </w:rPr>
                <w:delText>Seeds</w:delText>
              </w:r>
              <w:r w:rsidR="007463BE" w:rsidDel="00424671">
                <w:rPr>
                  <w:rFonts w:hint="eastAsia"/>
                </w:rPr>
                <w:delText>的更新信息</w:delText>
              </w:r>
            </w:del>
          </w:p>
          <w:p w14:paraId="04C6AD9B" w14:textId="56ADE812" w:rsidR="00434CD9" w:rsidRPr="00343AAC" w:rsidDel="00424671" w:rsidRDefault="0062364B">
            <w:pPr>
              <w:pStyle w:val="af"/>
              <w:ind w:firstLineChars="0" w:firstLine="0"/>
              <w:rPr>
                <w:del w:id="45" w:author="Patrick Deng" w:date="2013-04-13T08:34:00Z"/>
              </w:rPr>
              <w:pPrChange w:id="46" w:author="Patrick Deng" w:date="2013-04-13T08:34:00Z">
                <w:pPr>
                  <w:pStyle w:val="af"/>
                  <w:numPr>
                    <w:numId w:val="6"/>
                  </w:numPr>
                  <w:ind w:left="480" w:firstLineChars="0" w:hanging="480"/>
                </w:pPr>
              </w:pPrChange>
            </w:pPr>
            <w:del w:id="47" w:author="Patrick Deng" w:date="2013-04-13T08:34:00Z">
              <w:r w:rsidDel="00424671">
                <w:rPr>
                  <w:rFonts w:hint="eastAsia"/>
                </w:rPr>
                <w:delText>主页</w:delText>
              </w:r>
              <w:r w:rsidR="009D2176" w:rsidDel="00424671">
                <w:rPr>
                  <w:rFonts w:hint="eastAsia"/>
                </w:rPr>
                <w:delText>：提供</w:delText>
              </w:r>
              <w:r w:rsidR="00DC64F7" w:rsidDel="00424671">
                <w:rPr>
                  <w:rFonts w:hint="eastAsia"/>
                </w:rPr>
                <w:delText>最新版</w:delText>
              </w:r>
              <w:r w:rsidR="00DC64F7" w:rsidDel="00424671">
                <w:rPr>
                  <w:rFonts w:hint="eastAsia"/>
                </w:rPr>
                <w:delText>App</w:delText>
              </w:r>
              <w:r w:rsidR="00DC64F7" w:rsidDel="00424671">
                <w:rPr>
                  <w:rFonts w:hint="eastAsia"/>
                </w:rPr>
                <w:delText>的下载</w:delText>
              </w:r>
              <w:r w:rsidR="00A23EB0" w:rsidDel="00424671">
                <w:rPr>
                  <w:rFonts w:hint="eastAsia"/>
                </w:rPr>
                <w:delText>，</w:delText>
              </w:r>
              <w:r w:rsidR="00F41578" w:rsidDel="00424671">
                <w:rPr>
                  <w:rFonts w:hint="eastAsia"/>
                </w:rPr>
                <w:delText>提供</w:delText>
              </w:r>
              <w:r w:rsidR="00F41578" w:rsidDel="00424671">
                <w:rPr>
                  <w:rFonts w:hint="eastAsia"/>
                </w:rPr>
                <w:delText>Server</w:delText>
              </w:r>
              <w:r w:rsidR="00F41578" w:rsidDel="00424671">
                <w:rPr>
                  <w:rFonts w:hint="eastAsia"/>
                </w:rPr>
                <w:delText>本地持久化的</w:delText>
              </w:r>
              <w:r w:rsidR="00F41578" w:rsidDel="00424671">
                <w:rPr>
                  <w:rFonts w:hint="eastAsia"/>
                </w:rPr>
                <w:delText>Seeds</w:delText>
              </w:r>
              <w:r w:rsidR="00F41578" w:rsidDel="00424671">
                <w:rPr>
                  <w:rFonts w:hint="eastAsia"/>
                </w:rPr>
                <w:delText>数据</w:delText>
              </w:r>
              <w:r w:rsidR="00B464C9" w:rsidDel="00424671">
                <w:rPr>
                  <w:rFonts w:hint="eastAsia"/>
                </w:rPr>
                <w:delText>概要信息</w:delText>
              </w:r>
            </w:del>
          </w:p>
          <w:p w14:paraId="54FEBD0B" w14:textId="7BF0C633" w:rsidR="00017D0D" w:rsidRPr="00840E9C" w:rsidDel="00424671" w:rsidRDefault="002D20AD">
            <w:pPr>
              <w:pStyle w:val="af"/>
              <w:ind w:firstLineChars="0" w:firstLine="0"/>
              <w:rPr>
                <w:del w:id="48" w:author="Patrick Deng" w:date="2013-04-13T08:34:00Z"/>
              </w:rPr>
              <w:pPrChange w:id="49" w:author="Patrick Deng" w:date="2013-04-13T08:34:00Z">
                <w:pPr>
                  <w:pStyle w:val="af"/>
                  <w:numPr>
                    <w:numId w:val="6"/>
                  </w:numPr>
                  <w:ind w:left="480" w:firstLineChars="0" w:hanging="480"/>
                </w:pPr>
              </w:pPrChange>
            </w:pPr>
            <w:del w:id="50" w:author="Patrick Deng" w:date="2013-04-13T08:34:00Z">
              <w:r w:rsidDel="00424671">
                <w:rPr>
                  <w:rFonts w:hint="eastAsia"/>
                </w:rPr>
                <w:delText>管理</w:delText>
              </w:r>
              <w:r w:rsidR="00103BF3" w:rsidDel="00424671">
                <w:rPr>
                  <w:rFonts w:hint="eastAsia"/>
                </w:rPr>
                <w:delText>页</w:delText>
              </w:r>
              <w:r w:rsidR="00017D0D" w:rsidDel="00424671">
                <w:rPr>
                  <w:rFonts w:hint="eastAsia"/>
                </w:rPr>
                <w:delText>：</w:delText>
              </w:r>
              <w:r w:rsidR="00C72009" w:rsidDel="00424671">
                <w:rPr>
                  <w:rFonts w:hint="eastAsia"/>
                </w:rPr>
                <w:delText>管理员</w:delText>
              </w:r>
              <w:r w:rsidDel="00424671">
                <w:rPr>
                  <w:rFonts w:hint="eastAsia"/>
                </w:rPr>
                <w:delText>鉴权，</w:delText>
              </w:r>
              <w:r w:rsidR="00FC273B" w:rsidDel="00424671">
                <w:rPr>
                  <w:rFonts w:hint="eastAsia"/>
                </w:rPr>
                <w:delText>App</w:delText>
              </w:r>
              <w:r w:rsidR="00FC273B" w:rsidDel="00424671">
                <w:rPr>
                  <w:rFonts w:hint="eastAsia"/>
                </w:rPr>
                <w:delText>设备鉴权和管理，</w:delText>
              </w:r>
              <w:r w:rsidR="00E75774" w:rsidDel="00424671">
                <w:rPr>
                  <w:rFonts w:hint="eastAsia"/>
                </w:rPr>
                <w:delText>手动上传</w:delText>
              </w:r>
              <w:r w:rsidR="00E75774" w:rsidDel="00424671">
                <w:rPr>
                  <w:rFonts w:hint="eastAsia"/>
                </w:rPr>
                <w:delText>App</w:delText>
              </w:r>
              <w:r w:rsidR="00E75774" w:rsidDel="00424671">
                <w:rPr>
                  <w:rFonts w:hint="eastAsia"/>
                </w:rPr>
                <w:delText>文件，</w:delText>
              </w:r>
              <w:r w:rsidR="00017D0D" w:rsidRPr="00FC273B" w:rsidDel="00424671">
                <w:rPr>
                  <w:rFonts w:hint="eastAsia"/>
                </w:rPr>
                <w:delText>手动上传</w:delText>
              </w:r>
              <w:r w:rsidR="00017D0D" w:rsidRPr="00FC273B" w:rsidDel="00424671">
                <w:rPr>
                  <w:rFonts w:hint="eastAsia"/>
                </w:rPr>
                <w:delText>Seed</w:delText>
              </w:r>
              <w:r w:rsidR="00017D0D" w:rsidRPr="00FC273B" w:rsidDel="00424671">
                <w:rPr>
                  <w:rFonts w:hint="eastAsia"/>
                </w:rPr>
                <w:delText>资源</w:delText>
              </w:r>
              <w:r w:rsidR="00E575B9" w:rsidRPr="00FC273B" w:rsidDel="00424671">
                <w:rPr>
                  <w:rFonts w:hint="eastAsia"/>
                </w:rPr>
                <w:delText>，</w:delText>
              </w:r>
              <w:r w:rsidR="00FB50B4" w:rsidRPr="00FC273B" w:rsidDel="00424671">
                <w:rPr>
                  <w:rFonts w:hint="eastAsia"/>
                </w:rPr>
                <w:delText>手动</w:delText>
              </w:r>
              <w:r w:rsidR="00E575B9" w:rsidRPr="00FC273B" w:rsidDel="00424671">
                <w:rPr>
                  <w:rFonts w:hint="eastAsia"/>
                </w:rPr>
                <w:delText>调度资源抓取任务</w:delText>
              </w:r>
              <w:r w:rsidR="005F5A80" w:rsidRPr="00FC273B" w:rsidDel="00424671">
                <w:rPr>
                  <w:rFonts w:hint="eastAsia"/>
                </w:rPr>
                <w:delText>，</w:delText>
              </w:r>
              <w:r w:rsidR="007E195B" w:rsidRPr="00FC273B" w:rsidDel="00424671">
                <w:rPr>
                  <w:rFonts w:hint="eastAsia"/>
                </w:rPr>
                <w:delText>手动推送</w:delText>
              </w:r>
              <w:r w:rsidR="00914C0B" w:rsidRPr="00FC273B" w:rsidDel="00424671">
                <w:rPr>
                  <w:rFonts w:hint="eastAsia"/>
                </w:rPr>
                <w:delText>消息到</w:delText>
              </w:r>
              <w:r w:rsidR="00914C0B" w:rsidRPr="00FC273B" w:rsidDel="00424671">
                <w:rPr>
                  <w:rFonts w:hint="eastAsia"/>
                </w:rPr>
                <w:delText>App</w:delText>
              </w:r>
              <w:r w:rsidR="00317979" w:rsidRPr="00FC273B" w:rsidDel="00424671">
                <w:rPr>
                  <w:rFonts w:hint="eastAsia"/>
                </w:rPr>
                <w:delText>设备</w:delText>
              </w:r>
              <w:r w:rsidR="009D066F" w:rsidRPr="00FC273B" w:rsidDel="00424671">
                <w:rPr>
                  <w:rFonts w:hint="eastAsia"/>
                </w:rPr>
                <w:delText>（广播通知）</w:delText>
              </w:r>
              <w:r w:rsidR="00410D0F" w:rsidDel="00424671">
                <w:rPr>
                  <w:rFonts w:hint="eastAsia"/>
                </w:rPr>
                <w:delText>，系统日志</w:delText>
              </w:r>
            </w:del>
          </w:p>
          <w:p w14:paraId="4BA72F81" w14:textId="709CEA10" w:rsidR="00840E9C" w:rsidRPr="008D48B4" w:rsidDel="00424671" w:rsidRDefault="00840E9C">
            <w:pPr>
              <w:pStyle w:val="af"/>
              <w:ind w:firstLineChars="0" w:firstLine="0"/>
              <w:rPr>
                <w:del w:id="51" w:author="Patrick Deng" w:date="2013-04-13T08:34:00Z"/>
              </w:rPr>
              <w:pPrChange w:id="52" w:author="Patrick Deng" w:date="2013-04-13T08:34:00Z">
                <w:pPr>
                  <w:pStyle w:val="af"/>
                  <w:numPr>
                    <w:numId w:val="6"/>
                  </w:numPr>
                  <w:ind w:left="480" w:firstLineChars="0" w:hanging="480"/>
                </w:pPr>
              </w:pPrChange>
            </w:pPr>
            <w:del w:id="53" w:author="Patrick Deng" w:date="2013-04-13T08:34:00Z">
              <w:r w:rsidDel="00424671">
                <w:rPr>
                  <w:rFonts w:hint="eastAsia"/>
                </w:rPr>
                <w:delText>系统日志：</w:delText>
              </w:r>
              <w:r w:rsidR="00DD640B" w:rsidDel="00424671">
                <w:rPr>
                  <w:rFonts w:hint="eastAsia"/>
                </w:rPr>
                <w:delText>记录</w:delText>
              </w:r>
              <w:r w:rsidR="00DD640B" w:rsidDel="00424671">
                <w:rPr>
                  <w:rFonts w:hint="eastAsia"/>
                </w:rPr>
                <w:delText>Server</w:delText>
              </w:r>
              <w:r w:rsidR="00DD640B" w:rsidDel="00424671">
                <w:rPr>
                  <w:rFonts w:hint="eastAsia"/>
                </w:rPr>
                <w:delText>调度的任务、管理员手动操作、</w:delText>
              </w:r>
              <w:r w:rsidR="00DD640B" w:rsidDel="00424671">
                <w:rPr>
                  <w:rFonts w:hint="eastAsia"/>
                </w:rPr>
                <w:delText>App</w:delText>
              </w:r>
              <w:r w:rsidR="00DD640B" w:rsidDel="00424671">
                <w:rPr>
                  <w:rFonts w:hint="eastAsia"/>
                </w:rPr>
                <w:delText>设备连接等日志</w:delText>
              </w:r>
            </w:del>
          </w:p>
          <w:p w14:paraId="67D63FE7" w14:textId="77777777" w:rsidR="00343AAC" w:rsidRPr="00F10846" w:rsidRDefault="00343AAC">
            <w:pPr>
              <w:pStyle w:val="af"/>
              <w:ind w:firstLineChars="0" w:firstLine="0"/>
              <w:pPrChange w:id="54" w:author="Patrick Deng" w:date="2013-04-13T08:34:00Z">
                <w:pPr>
                  <w:pStyle w:val="af"/>
                  <w:ind w:left="480" w:firstLineChars="0" w:firstLine="0"/>
                </w:pPr>
              </w:pPrChange>
            </w:pPr>
          </w:p>
        </w:tc>
      </w:tr>
    </w:tbl>
    <w:p w14:paraId="3E4219D4" w14:textId="11635D4E" w:rsidR="000673E0" w:rsidRDefault="00A24CBD" w:rsidP="00C47FA6">
      <w:pPr>
        <w:spacing w:line="480" w:lineRule="auto"/>
        <w:ind w:left="567"/>
        <w:outlineLvl w:val="1"/>
        <w:rPr>
          <w:b/>
          <w:sz w:val="24"/>
        </w:rPr>
      </w:pPr>
      <w:bookmarkStart w:id="55" w:name="_Toc352573349"/>
      <w:bookmarkStart w:id="56" w:name="_Toc197673458"/>
      <w:bookmarkStart w:id="57" w:name="_Toc258238670"/>
      <w:bookmarkEnd w:id="23"/>
      <w:bookmarkEnd w:id="24"/>
      <w:bookmarkEnd w:id="25"/>
      <w:bookmarkEnd w:id="26"/>
      <w:r>
        <w:rPr>
          <w:b/>
          <w:sz w:val="24"/>
        </w:rPr>
        <w:t>App</w:t>
      </w:r>
      <w:r>
        <w:rPr>
          <w:rFonts w:ascii="宋体" w:hAnsi="宋体" w:cs="宋体" w:hint="eastAsia"/>
          <w:b/>
          <w:sz w:val="24"/>
        </w:rPr>
        <w:t>功能范围</w:t>
      </w:r>
      <w:bookmarkEnd w:id="55"/>
    </w:p>
    <w:tbl>
      <w:tblPr>
        <w:tblW w:w="0" w:type="auto"/>
        <w:jc w:val="center"/>
        <w:tblInd w:w="-13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51"/>
      </w:tblGrid>
      <w:tr w:rsidR="000673E0" w14:paraId="6C1B2DCB" w14:textId="77777777" w:rsidTr="006E6B1E">
        <w:trPr>
          <w:jc w:val="center"/>
        </w:trPr>
        <w:tc>
          <w:tcPr>
            <w:tcW w:w="8351" w:type="dxa"/>
            <w:tcBorders>
              <w:bottom w:val="single" w:sz="4" w:space="0" w:color="auto"/>
            </w:tcBorders>
            <w:shd w:val="clear" w:color="auto" w:fill="CCFFCC"/>
          </w:tcPr>
          <w:p w14:paraId="08E59F41" w14:textId="77777777" w:rsidR="000673E0" w:rsidRPr="0089219A" w:rsidRDefault="00A36289" w:rsidP="006E6B1E">
            <w:pPr>
              <w:jc w:val="center"/>
              <w:rPr>
                <w:b/>
              </w:rPr>
            </w:pPr>
            <w:r>
              <w:rPr>
                <w:b/>
              </w:rPr>
              <w:t>App</w:t>
            </w:r>
            <w:r w:rsidR="000673E0">
              <w:rPr>
                <w:rFonts w:hint="eastAsia"/>
                <w:b/>
              </w:rPr>
              <w:t>功能范围</w:t>
            </w:r>
          </w:p>
        </w:tc>
      </w:tr>
      <w:tr w:rsidR="000673E0" w14:paraId="323BE4DD" w14:textId="77777777" w:rsidTr="006E6B1E">
        <w:trPr>
          <w:trHeight w:val="640"/>
          <w:jc w:val="center"/>
        </w:trPr>
        <w:tc>
          <w:tcPr>
            <w:tcW w:w="8351" w:type="dxa"/>
            <w:shd w:val="clear" w:color="auto" w:fill="auto"/>
          </w:tcPr>
          <w:p w14:paraId="3F593F6B" w14:textId="11F56CB3" w:rsidR="000673E0" w:rsidRPr="008A42B4" w:rsidRDefault="00604BCF" w:rsidP="00881E8A">
            <w:pPr>
              <w:pStyle w:val="af"/>
              <w:numPr>
                <w:ilvl w:val="0"/>
                <w:numId w:val="7"/>
              </w:numPr>
              <w:ind w:firstLineChars="0"/>
            </w:pPr>
            <w:r>
              <w:rPr>
                <w:rFonts w:ascii="宋体" w:hAnsi="宋体" w:hint="eastAsia"/>
                <w:color w:val="000000"/>
              </w:rPr>
              <w:lastRenderedPageBreak/>
              <w:t>Server端</w:t>
            </w:r>
            <w:r w:rsidR="003709E6">
              <w:rPr>
                <w:rFonts w:ascii="宋体" w:hAnsi="宋体" w:hint="eastAsia"/>
                <w:color w:val="000000"/>
              </w:rPr>
              <w:t>Seeds信息的请求</w:t>
            </w:r>
            <w:r w:rsidR="00F86B59">
              <w:rPr>
                <w:rFonts w:ascii="宋体" w:hAnsi="宋体" w:hint="eastAsia"/>
                <w:color w:val="000000"/>
              </w:rPr>
              <w:t>与</w:t>
            </w:r>
            <w:r w:rsidR="003709E6">
              <w:rPr>
                <w:rFonts w:ascii="宋体" w:hAnsi="宋体" w:hint="eastAsia"/>
                <w:color w:val="000000"/>
              </w:rPr>
              <w:t>获取</w:t>
            </w:r>
          </w:p>
          <w:p w14:paraId="244A6702" w14:textId="215AF1EE" w:rsidR="008A42B4" w:rsidRPr="003F32E3" w:rsidRDefault="008B6600" w:rsidP="00881E8A">
            <w:pPr>
              <w:pStyle w:val="af"/>
              <w:numPr>
                <w:ilvl w:val="0"/>
                <w:numId w:val="7"/>
              </w:numPr>
              <w:ind w:firstLineChars="0"/>
            </w:pPr>
            <w:r>
              <w:rPr>
                <w:rFonts w:ascii="宋体" w:hAnsi="宋体" w:hint="eastAsia"/>
                <w:color w:val="000000"/>
              </w:rPr>
              <w:t>本地Seeds信息的</w:t>
            </w:r>
            <w:r w:rsidR="004275C0">
              <w:rPr>
                <w:rFonts w:ascii="宋体" w:hAnsi="宋体" w:hint="eastAsia"/>
                <w:color w:val="000000"/>
              </w:rPr>
              <w:t>持久化</w:t>
            </w:r>
          </w:p>
          <w:p w14:paraId="03D3CE48" w14:textId="21A66B2D" w:rsidR="009347BC" w:rsidRPr="001E5EB9" w:rsidRDefault="009347BC" w:rsidP="009A164F">
            <w:pPr>
              <w:pStyle w:val="af"/>
              <w:numPr>
                <w:ilvl w:val="0"/>
                <w:numId w:val="7"/>
              </w:numPr>
              <w:ind w:firstLineChars="0"/>
            </w:pPr>
            <w:r w:rsidRPr="000A52D3">
              <w:rPr>
                <w:rFonts w:ascii="宋体" w:hAnsi="宋体" w:hint="eastAsia"/>
                <w:color w:val="000000"/>
              </w:rPr>
              <w:t>浏览Seeds</w:t>
            </w:r>
            <w:r w:rsidR="00567DF3">
              <w:rPr>
                <w:rFonts w:ascii="宋体" w:hAnsi="宋体" w:hint="eastAsia"/>
                <w:color w:val="000000"/>
              </w:rPr>
              <w:t>相关</w:t>
            </w:r>
            <w:r w:rsidR="009A164F">
              <w:rPr>
                <w:rFonts w:ascii="宋体" w:hAnsi="宋体" w:hint="eastAsia"/>
                <w:color w:val="000000"/>
              </w:rPr>
              <w:t>信息</w:t>
            </w:r>
          </w:p>
          <w:p w14:paraId="209E7606" w14:textId="7DB1F537" w:rsidR="001E5EB9" w:rsidRPr="00643799" w:rsidRDefault="002D53C1" w:rsidP="00881E8A">
            <w:pPr>
              <w:pStyle w:val="af"/>
              <w:numPr>
                <w:ilvl w:val="0"/>
                <w:numId w:val="7"/>
              </w:numPr>
              <w:ind w:firstLineChars="0"/>
            </w:pPr>
            <w:r>
              <w:rPr>
                <w:rFonts w:ascii="宋体" w:hAnsi="宋体" w:hint="eastAsia"/>
                <w:color w:val="000000"/>
              </w:rPr>
              <w:t>Seed信息中图片文件的获取和缓存</w:t>
            </w:r>
          </w:p>
          <w:p w14:paraId="5CA49D85" w14:textId="7668D726" w:rsidR="003D6C11" w:rsidRPr="00F10846" w:rsidRDefault="00B95C67" w:rsidP="007666B7">
            <w:pPr>
              <w:pStyle w:val="af"/>
              <w:numPr>
                <w:ilvl w:val="0"/>
                <w:numId w:val="7"/>
              </w:numPr>
              <w:ind w:firstLineChars="0"/>
            </w:pPr>
            <w:r>
              <w:rPr>
                <w:rFonts w:ascii="宋体" w:cs="宋体" w:hint="eastAsia"/>
                <w:color w:val="000000"/>
                <w:kern w:val="0"/>
                <w:sz w:val="22"/>
                <w:szCs w:val="22"/>
              </w:rPr>
              <w:t>Seed信息中torrent文件的获取、保存与删除</w:t>
            </w:r>
          </w:p>
        </w:tc>
      </w:tr>
    </w:tbl>
    <w:p w14:paraId="3EC7BB31" w14:textId="77777777" w:rsidR="0013585F" w:rsidRPr="00AB2D9E" w:rsidRDefault="007B6402" w:rsidP="00DA5BCC">
      <w:pPr>
        <w:numPr>
          <w:ilvl w:val="1"/>
          <w:numId w:val="2"/>
        </w:numPr>
        <w:spacing w:line="480" w:lineRule="auto"/>
        <w:outlineLvl w:val="1"/>
        <w:rPr>
          <w:b/>
          <w:sz w:val="24"/>
        </w:rPr>
      </w:pPr>
      <w:bookmarkStart w:id="58" w:name="_Toc352573350"/>
      <w:r w:rsidRPr="00AB2D9E">
        <w:rPr>
          <w:rFonts w:hint="eastAsia"/>
          <w:b/>
          <w:sz w:val="24"/>
        </w:rPr>
        <w:t>用户范围</w:t>
      </w:r>
      <w:bookmarkEnd w:id="56"/>
      <w:bookmarkEnd w:id="57"/>
      <w:bookmarkEnd w:id="58"/>
    </w:p>
    <w:tbl>
      <w:tblPr>
        <w:tblW w:w="0" w:type="auto"/>
        <w:jc w:val="center"/>
        <w:tblInd w:w="-13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23"/>
        <w:gridCol w:w="6528"/>
      </w:tblGrid>
      <w:tr w:rsidR="00D346B0" w14:paraId="7C8E6A66" w14:textId="77777777" w:rsidTr="00667A7B">
        <w:trPr>
          <w:jc w:val="center"/>
        </w:trPr>
        <w:tc>
          <w:tcPr>
            <w:tcW w:w="1823" w:type="dxa"/>
            <w:tcBorders>
              <w:bottom w:val="single" w:sz="4" w:space="0" w:color="auto"/>
            </w:tcBorders>
            <w:shd w:val="clear" w:color="auto" w:fill="CCFFCC"/>
          </w:tcPr>
          <w:p w14:paraId="0F651687" w14:textId="77777777" w:rsidR="00D346B0" w:rsidRPr="0089219A" w:rsidRDefault="00D346B0" w:rsidP="00DD1BAE">
            <w:pPr>
              <w:jc w:val="center"/>
              <w:rPr>
                <w:b/>
              </w:rPr>
            </w:pPr>
            <w:r w:rsidRPr="0089219A">
              <w:rPr>
                <w:rFonts w:hint="eastAsia"/>
                <w:b/>
              </w:rPr>
              <w:t>角色</w:t>
            </w:r>
          </w:p>
        </w:tc>
        <w:tc>
          <w:tcPr>
            <w:tcW w:w="6528" w:type="dxa"/>
            <w:tcBorders>
              <w:bottom w:val="single" w:sz="4" w:space="0" w:color="auto"/>
            </w:tcBorders>
            <w:shd w:val="clear" w:color="auto" w:fill="CCFFCC"/>
          </w:tcPr>
          <w:p w14:paraId="341DF6B6" w14:textId="77777777" w:rsidR="00D346B0" w:rsidRPr="0089219A" w:rsidRDefault="00D346B0" w:rsidP="00DD1BAE">
            <w:pPr>
              <w:jc w:val="center"/>
              <w:rPr>
                <w:b/>
              </w:rPr>
            </w:pPr>
            <w:r w:rsidRPr="0089219A">
              <w:rPr>
                <w:rFonts w:hint="eastAsia"/>
                <w:b/>
              </w:rPr>
              <w:t>描述</w:t>
            </w:r>
            <w:r w:rsidR="00763947" w:rsidRPr="00763947">
              <w:rPr>
                <w:rFonts w:hint="eastAsia"/>
                <w:b/>
              </w:rPr>
              <w:t>（涉及到的</w:t>
            </w:r>
            <w:r w:rsidR="00763947" w:rsidRPr="00763947">
              <w:rPr>
                <w:rFonts w:hint="eastAsia"/>
                <w:b/>
              </w:rPr>
              <w:t>actor</w:t>
            </w:r>
            <w:r w:rsidR="00763947" w:rsidRPr="00763947">
              <w:rPr>
                <w:rFonts w:hint="eastAsia"/>
                <w:b/>
              </w:rPr>
              <w:t>、</w:t>
            </w:r>
            <w:r w:rsidR="00763947" w:rsidRPr="00763947">
              <w:rPr>
                <w:rFonts w:hint="eastAsia"/>
                <w:b/>
              </w:rPr>
              <w:t>system</w:t>
            </w:r>
            <w:r w:rsidR="00763947" w:rsidRPr="00763947">
              <w:rPr>
                <w:rFonts w:hint="eastAsia"/>
                <w:b/>
              </w:rPr>
              <w:t>的描述）</w:t>
            </w:r>
          </w:p>
        </w:tc>
      </w:tr>
      <w:tr w:rsidR="00D346B0" w14:paraId="0781346A" w14:textId="77777777" w:rsidTr="00FE13BF">
        <w:trPr>
          <w:jc w:val="center"/>
        </w:trPr>
        <w:tc>
          <w:tcPr>
            <w:tcW w:w="1823" w:type="dxa"/>
            <w:shd w:val="clear" w:color="auto" w:fill="auto"/>
          </w:tcPr>
          <w:p w14:paraId="7E94B36D" w14:textId="516F33D9" w:rsidR="00D346B0" w:rsidRPr="00225248" w:rsidRDefault="00855561" w:rsidP="00DD1BAE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App</w:t>
            </w:r>
            <w:r w:rsidR="00E67384">
              <w:rPr>
                <w:rFonts w:ascii="宋体" w:hAnsi="宋体" w:cs="宋体" w:hint="eastAsia"/>
              </w:rPr>
              <w:t xml:space="preserve"> User</w:t>
            </w:r>
          </w:p>
        </w:tc>
        <w:tc>
          <w:tcPr>
            <w:tcW w:w="6528" w:type="dxa"/>
            <w:shd w:val="clear" w:color="auto" w:fill="auto"/>
          </w:tcPr>
          <w:p w14:paraId="29B45DDA" w14:textId="77777777" w:rsidR="00D346B0" w:rsidRPr="00F10846" w:rsidRDefault="00D346B0" w:rsidP="00796625"/>
        </w:tc>
      </w:tr>
      <w:tr w:rsidR="00DB4B18" w14:paraId="6388126C" w14:textId="77777777" w:rsidTr="00FE13BF">
        <w:trPr>
          <w:jc w:val="center"/>
        </w:trPr>
        <w:tc>
          <w:tcPr>
            <w:tcW w:w="1823" w:type="dxa"/>
            <w:shd w:val="clear" w:color="auto" w:fill="auto"/>
          </w:tcPr>
          <w:p w14:paraId="40677002" w14:textId="26B39A02" w:rsidR="00DB4B18" w:rsidRDefault="00AE7165" w:rsidP="00CB3637"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Server</w:t>
            </w:r>
          </w:p>
        </w:tc>
        <w:tc>
          <w:tcPr>
            <w:tcW w:w="6528" w:type="dxa"/>
            <w:shd w:val="clear" w:color="auto" w:fill="auto"/>
          </w:tcPr>
          <w:p w14:paraId="5B40E46D" w14:textId="77777777" w:rsidR="00DB4B18" w:rsidRPr="00F10846" w:rsidRDefault="00DB4B18" w:rsidP="00796625"/>
        </w:tc>
      </w:tr>
    </w:tbl>
    <w:p w14:paraId="0A0B01DB" w14:textId="77777777" w:rsidR="005648AD" w:rsidRPr="00AB2D9E" w:rsidRDefault="005648AD" w:rsidP="00DA5BCC">
      <w:pPr>
        <w:numPr>
          <w:ilvl w:val="1"/>
          <w:numId w:val="2"/>
        </w:numPr>
        <w:spacing w:line="480" w:lineRule="auto"/>
        <w:outlineLvl w:val="1"/>
        <w:rPr>
          <w:b/>
          <w:sz w:val="24"/>
        </w:rPr>
      </w:pPr>
      <w:bookmarkStart w:id="59" w:name="_Toc197673460"/>
      <w:bookmarkStart w:id="60" w:name="_Toc258238672"/>
      <w:bookmarkStart w:id="61" w:name="_Toc352573351"/>
      <w:r w:rsidRPr="00AB2D9E">
        <w:rPr>
          <w:rFonts w:hint="eastAsia"/>
          <w:b/>
          <w:sz w:val="24"/>
        </w:rPr>
        <w:t>非功能需求</w:t>
      </w:r>
      <w:bookmarkEnd w:id="59"/>
      <w:bookmarkEnd w:id="60"/>
      <w:bookmarkEnd w:id="61"/>
    </w:p>
    <w:tbl>
      <w:tblPr>
        <w:tblW w:w="0" w:type="auto"/>
        <w:jc w:val="center"/>
        <w:tblInd w:w="-13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23"/>
        <w:gridCol w:w="6528"/>
      </w:tblGrid>
      <w:tr w:rsidR="00486029" w14:paraId="01B385B2" w14:textId="77777777" w:rsidTr="00DD1BAE">
        <w:trPr>
          <w:jc w:val="center"/>
        </w:trPr>
        <w:tc>
          <w:tcPr>
            <w:tcW w:w="1823" w:type="dxa"/>
            <w:tcBorders>
              <w:bottom w:val="single" w:sz="4" w:space="0" w:color="auto"/>
            </w:tcBorders>
            <w:shd w:val="clear" w:color="auto" w:fill="CCFFCC"/>
          </w:tcPr>
          <w:p w14:paraId="6352E5A1" w14:textId="77777777" w:rsidR="00486029" w:rsidRPr="0089219A" w:rsidRDefault="00486029" w:rsidP="00B23D1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需求</w:t>
            </w:r>
          </w:p>
        </w:tc>
        <w:tc>
          <w:tcPr>
            <w:tcW w:w="6528" w:type="dxa"/>
            <w:tcBorders>
              <w:bottom w:val="single" w:sz="4" w:space="0" w:color="auto"/>
            </w:tcBorders>
            <w:shd w:val="clear" w:color="auto" w:fill="CCFFCC"/>
          </w:tcPr>
          <w:p w14:paraId="7E403EBB" w14:textId="77777777" w:rsidR="00486029" w:rsidRPr="0089219A" w:rsidRDefault="00486029" w:rsidP="00DD1BAE">
            <w:pPr>
              <w:jc w:val="center"/>
              <w:rPr>
                <w:b/>
              </w:rPr>
            </w:pPr>
            <w:r w:rsidRPr="0089219A">
              <w:rPr>
                <w:rFonts w:hint="eastAsia"/>
                <w:b/>
              </w:rPr>
              <w:t>描述</w:t>
            </w:r>
          </w:p>
        </w:tc>
      </w:tr>
      <w:tr w:rsidR="00796625" w14:paraId="71A42CB1" w14:textId="77777777" w:rsidTr="00DD1BAE">
        <w:trPr>
          <w:jc w:val="center"/>
        </w:trPr>
        <w:tc>
          <w:tcPr>
            <w:tcW w:w="1823" w:type="dxa"/>
            <w:shd w:val="clear" w:color="auto" w:fill="auto"/>
          </w:tcPr>
          <w:p w14:paraId="36E87294" w14:textId="77777777" w:rsidR="00796625" w:rsidRDefault="00796625" w:rsidP="00DD1BAE">
            <w:pPr>
              <w:jc w:val="center"/>
            </w:pPr>
          </w:p>
        </w:tc>
        <w:tc>
          <w:tcPr>
            <w:tcW w:w="6528" w:type="dxa"/>
            <w:shd w:val="clear" w:color="auto" w:fill="auto"/>
          </w:tcPr>
          <w:p w14:paraId="0E8078BA" w14:textId="77777777" w:rsidR="00796625" w:rsidRPr="00F10846" w:rsidRDefault="00796625" w:rsidP="00796625"/>
        </w:tc>
      </w:tr>
    </w:tbl>
    <w:p w14:paraId="42537A30" w14:textId="77777777" w:rsidR="0058456A" w:rsidRPr="00AB2D9E" w:rsidRDefault="004878C6" w:rsidP="00DA5BCC">
      <w:pPr>
        <w:numPr>
          <w:ilvl w:val="1"/>
          <w:numId w:val="2"/>
        </w:numPr>
        <w:spacing w:line="480" w:lineRule="auto"/>
        <w:outlineLvl w:val="1"/>
        <w:rPr>
          <w:b/>
          <w:sz w:val="24"/>
        </w:rPr>
      </w:pPr>
      <w:bookmarkStart w:id="62" w:name="_Toc197673461"/>
      <w:bookmarkStart w:id="63" w:name="_Toc258238673"/>
      <w:bookmarkStart w:id="64" w:name="_Toc352573352"/>
      <w:r w:rsidRPr="00AB2D9E">
        <w:rPr>
          <w:rFonts w:hint="eastAsia"/>
          <w:b/>
          <w:sz w:val="24"/>
        </w:rPr>
        <w:t>其他说明</w:t>
      </w:r>
      <w:bookmarkEnd w:id="62"/>
      <w:bookmarkEnd w:id="63"/>
      <w:bookmarkEnd w:id="64"/>
    </w:p>
    <w:tbl>
      <w:tblPr>
        <w:tblW w:w="0" w:type="auto"/>
        <w:jc w:val="center"/>
        <w:tblInd w:w="-13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51"/>
      </w:tblGrid>
      <w:tr w:rsidR="007636C6" w14:paraId="2376574C" w14:textId="77777777" w:rsidTr="00DD1BAE">
        <w:trPr>
          <w:jc w:val="center"/>
        </w:trPr>
        <w:tc>
          <w:tcPr>
            <w:tcW w:w="8351" w:type="dxa"/>
            <w:tcBorders>
              <w:bottom w:val="single" w:sz="4" w:space="0" w:color="auto"/>
            </w:tcBorders>
            <w:shd w:val="clear" w:color="auto" w:fill="CCFFCC"/>
          </w:tcPr>
          <w:p w14:paraId="17834EE5" w14:textId="77777777" w:rsidR="007636C6" w:rsidRPr="007636C6" w:rsidRDefault="00B963E2" w:rsidP="00DD1BA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其他说明</w:t>
            </w:r>
          </w:p>
        </w:tc>
      </w:tr>
      <w:tr w:rsidR="007636C6" w14:paraId="3B0945B3" w14:textId="77777777" w:rsidTr="00410D52">
        <w:trPr>
          <w:trHeight w:val="70"/>
          <w:jc w:val="center"/>
        </w:trPr>
        <w:tc>
          <w:tcPr>
            <w:tcW w:w="8351" w:type="dxa"/>
            <w:shd w:val="clear" w:color="auto" w:fill="auto"/>
          </w:tcPr>
          <w:p w14:paraId="0DFFC99E" w14:textId="77777777" w:rsidR="007636C6" w:rsidRDefault="00B963E2" w:rsidP="00DD1BAE"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其他任何需要说明的内容</w:t>
            </w:r>
            <w:r>
              <w:rPr>
                <w:rFonts w:hint="eastAsia"/>
              </w:rPr>
              <w:t>&gt;</w:t>
            </w:r>
          </w:p>
          <w:p w14:paraId="28E65F0F" w14:textId="77777777" w:rsidR="007636C6" w:rsidRDefault="007636C6" w:rsidP="00DD1BAE"/>
          <w:p w14:paraId="28D97FD1" w14:textId="77777777" w:rsidR="007636C6" w:rsidRPr="00F10846" w:rsidRDefault="007636C6" w:rsidP="00DD1BAE"/>
        </w:tc>
      </w:tr>
    </w:tbl>
    <w:p w14:paraId="6DC3B685" w14:textId="77777777" w:rsidR="00E0315F" w:rsidRPr="00AB2D9E" w:rsidRDefault="00881245" w:rsidP="00DA5BCC">
      <w:pPr>
        <w:numPr>
          <w:ilvl w:val="0"/>
          <w:numId w:val="2"/>
        </w:numPr>
        <w:spacing w:line="720" w:lineRule="auto"/>
        <w:outlineLvl w:val="0"/>
        <w:rPr>
          <w:b/>
          <w:sz w:val="28"/>
          <w:szCs w:val="28"/>
        </w:rPr>
      </w:pPr>
      <w:r w:rsidRPr="00AB2D9E">
        <w:rPr>
          <w:b/>
          <w:sz w:val="28"/>
          <w:szCs w:val="28"/>
        </w:rPr>
        <w:br w:type="page"/>
      </w:r>
      <w:bookmarkStart w:id="65" w:name="_Toc197673462"/>
      <w:bookmarkStart w:id="66" w:name="_Toc258238674"/>
      <w:bookmarkStart w:id="67" w:name="_Toc352573353"/>
      <w:r w:rsidR="00E0315F" w:rsidRPr="00AB2D9E">
        <w:rPr>
          <w:rFonts w:hint="eastAsia"/>
          <w:b/>
          <w:sz w:val="28"/>
          <w:szCs w:val="28"/>
        </w:rPr>
        <w:lastRenderedPageBreak/>
        <w:t>UC</w:t>
      </w:r>
      <w:r w:rsidR="00E0315F" w:rsidRPr="00AB2D9E">
        <w:rPr>
          <w:rFonts w:hint="eastAsia"/>
          <w:b/>
          <w:sz w:val="28"/>
          <w:szCs w:val="28"/>
        </w:rPr>
        <w:t>部分</w:t>
      </w:r>
      <w:bookmarkEnd w:id="65"/>
      <w:bookmarkEnd w:id="66"/>
      <w:bookmarkEnd w:id="67"/>
    </w:p>
    <w:p w14:paraId="083E0BFF" w14:textId="77777777" w:rsidR="00610287" w:rsidRDefault="005136A3" w:rsidP="00DA5BCC">
      <w:pPr>
        <w:numPr>
          <w:ilvl w:val="1"/>
          <w:numId w:val="2"/>
        </w:numPr>
        <w:spacing w:line="480" w:lineRule="auto"/>
        <w:outlineLvl w:val="1"/>
        <w:rPr>
          <w:b/>
          <w:sz w:val="24"/>
        </w:rPr>
      </w:pPr>
      <w:bookmarkStart w:id="68" w:name="_Toc197673463"/>
      <w:bookmarkStart w:id="69" w:name="_Toc258238675"/>
      <w:bookmarkStart w:id="70" w:name="_Toc352573354"/>
      <w:r>
        <w:rPr>
          <w:rFonts w:hint="eastAsia"/>
          <w:b/>
          <w:sz w:val="24"/>
        </w:rPr>
        <w:t>整体说明</w:t>
      </w:r>
      <w:bookmarkEnd w:id="68"/>
      <w:bookmarkEnd w:id="69"/>
      <w:bookmarkEnd w:id="70"/>
    </w:p>
    <w:tbl>
      <w:tblPr>
        <w:tblW w:w="0" w:type="auto"/>
        <w:jc w:val="center"/>
        <w:tblInd w:w="-27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57"/>
      </w:tblGrid>
      <w:tr w:rsidR="00E33536" w14:paraId="0A18AD12" w14:textId="77777777" w:rsidTr="00AF25D4">
        <w:trPr>
          <w:jc w:val="center"/>
        </w:trPr>
        <w:tc>
          <w:tcPr>
            <w:tcW w:w="9757" w:type="dxa"/>
            <w:tcBorders>
              <w:bottom w:val="single" w:sz="4" w:space="0" w:color="auto"/>
            </w:tcBorders>
            <w:shd w:val="clear" w:color="auto" w:fill="CCFFCC"/>
          </w:tcPr>
          <w:p w14:paraId="4F5EFCE5" w14:textId="77777777" w:rsidR="00E33536" w:rsidRPr="007636C6" w:rsidRDefault="00E33536" w:rsidP="00DD1BA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类图</w:t>
            </w:r>
          </w:p>
        </w:tc>
      </w:tr>
      <w:tr w:rsidR="00E33536" w14:paraId="0396103B" w14:textId="77777777" w:rsidTr="00AF25D4">
        <w:trPr>
          <w:trHeight w:val="214"/>
          <w:jc w:val="center"/>
        </w:trPr>
        <w:tc>
          <w:tcPr>
            <w:tcW w:w="9757" w:type="dxa"/>
            <w:shd w:val="clear" w:color="auto" w:fill="auto"/>
          </w:tcPr>
          <w:p w14:paraId="6FB430C7" w14:textId="77777777" w:rsidR="00E33536" w:rsidRDefault="007D1B04" w:rsidP="00E11384">
            <w:pPr>
              <w:jc w:val="center"/>
            </w:pPr>
            <w:r>
              <w:rPr>
                <w:rFonts w:hint="eastAsia"/>
              </w:rPr>
              <w:t>&lt;</w:t>
            </w:r>
            <w:r w:rsidR="00FC7ABB">
              <w:rPr>
                <w:rFonts w:hint="eastAsia"/>
              </w:rPr>
              <w:t>截图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（</w:t>
            </w:r>
            <w:r w:rsidR="00E33536" w:rsidRPr="00AB2D9E">
              <w:rPr>
                <w:rFonts w:hint="eastAsia"/>
              </w:rPr>
              <w:t>可选，对业务领</w:t>
            </w:r>
            <w:r w:rsidR="00E33536">
              <w:rPr>
                <w:rFonts w:hint="eastAsia"/>
              </w:rPr>
              <w:t>域的描述</w:t>
            </w:r>
            <w:r>
              <w:rPr>
                <w:rFonts w:hint="eastAsia"/>
              </w:rPr>
              <w:t>）</w:t>
            </w:r>
          </w:p>
          <w:p w14:paraId="6EC026B2" w14:textId="67893700" w:rsidR="008961B7" w:rsidRDefault="008961B7" w:rsidP="008961B7">
            <w:pPr>
              <w:jc w:val="left"/>
            </w:pPr>
            <w:r>
              <w:rPr>
                <w:rFonts w:hint="eastAsia"/>
              </w:rPr>
              <w:t>一、类图（草图）</w:t>
            </w:r>
          </w:p>
          <w:p w14:paraId="5C9963C9" w14:textId="26E436D4" w:rsidR="008961B7" w:rsidRPr="00F10846" w:rsidRDefault="008961B7" w:rsidP="00E11384">
            <w:pPr>
              <w:jc w:val="center"/>
            </w:pPr>
          </w:p>
        </w:tc>
      </w:tr>
      <w:tr w:rsidR="00BD753D" w14:paraId="3099FD60" w14:textId="77777777" w:rsidTr="00AF25D4">
        <w:trPr>
          <w:trHeight w:val="214"/>
          <w:jc w:val="center"/>
        </w:trPr>
        <w:tc>
          <w:tcPr>
            <w:tcW w:w="9757" w:type="dxa"/>
            <w:tcBorders>
              <w:bottom w:val="single" w:sz="4" w:space="0" w:color="auto"/>
            </w:tcBorders>
            <w:shd w:val="clear" w:color="auto" w:fill="auto"/>
          </w:tcPr>
          <w:p w14:paraId="2EF964BA" w14:textId="77777777" w:rsidR="00BD753D" w:rsidRDefault="00566D2D" w:rsidP="00410D52">
            <w:r>
              <w:rPr>
                <w:rFonts w:hint="eastAsia"/>
              </w:rPr>
              <w:t>&lt;</w:t>
            </w:r>
            <w:r w:rsidR="00BD753D">
              <w:rPr>
                <w:rFonts w:hint="eastAsia"/>
              </w:rPr>
              <w:t>类图说明</w:t>
            </w:r>
            <w:r>
              <w:rPr>
                <w:rFonts w:hint="eastAsia"/>
              </w:rPr>
              <w:t>&gt;</w:t>
            </w:r>
          </w:p>
        </w:tc>
      </w:tr>
      <w:tr w:rsidR="0055573B" w14:paraId="1A2A14B7" w14:textId="77777777" w:rsidTr="00AF25D4">
        <w:trPr>
          <w:trHeight w:val="214"/>
          <w:jc w:val="center"/>
        </w:trPr>
        <w:tc>
          <w:tcPr>
            <w:tcW w:w="9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</w:tcPr>
          <w:p w14:paraId="1E9A227F" w14:textId="77777777" w:rsidR="0055573B" w:rsidRPr="005447B7" w:rsidRDefault="0055573B" w:rsidP="00DD1BAE">
            <w:pPr>
              <w:jc w:val="center"/>
              <w:rPr>
                <w:b/>
              </w:rPr>
            </w:pPr>
            <w:r w:rsidRPr="005447B7">
              <w:rPr>
                <w:rFonts w:hint="eastAsia"/>
                <w:b/>
              </w:rPr>
              <w:t>用例图</w:t>
            </w:r>
          </w:p>
        </w:tc>
      </w:tr>
      <w:tr w:rsidR="0055573B" w14:paraId="271C207A" w14:textId="77777777" w:rsidTr="00AF25D4">
        <w:trPr>
          <w:trHeight w:val="214"/>
          <w:jc w:val="center"/>
        </w:trPr>
        <w:tc>
          <w:tcPr>
            <w:tcW w:w="9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697B42" w14:textId="77777777" w:rsidR="0053021F" w:rsidRDefault="0053021F" w:rsidP="0053021F">
            <w:r>
              <w:rPr>
                <w:rFonts w:hint="eastAsia"/>
              </w:rPr>
              <w:t>一、</w:t>
            </w:r>
            <w:r>
              <w:rPr>
                <w:rFonts w:hint="eastAsia"/>
              </w:rPr>
              <w:t>Server</w:t>
            </w:r>
            <w:r>
              <w:rPr>
                <w:rFonts w:hint="eastAsia"/>
              </w:rPr>
              <w:t>端</w:t>
            </w:r>
            <w:r>
              <w:rPr>
                <w:rFonts w:hint="eastAsia"/>
              </w:rPr>
              <w:t>Use Case</w:t>
            </w:r>
          </w:p>
          <w:p w14:paraId="78AA7774" w14:textId="493F1DB4" w:rsidR="0055573B" w:rsidRDefault="008B0C18" w:rsidP="00DD1BA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7545281" wp14:editId="1C2B6E9C">
                  <wp:extent cx="5266055" cy="2751455"/>
                  <wp:effectExtent l="0" t="0" r="0" b="0"/>
                  <wp:docPr id="7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6055" cy="2751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EB58D3C" w14:textId="77777777" w:rsidR="0053021F" w:rsidRDefault="0053021F" w:rsidP="0053021F">
            <w:r>
              <w:rPr>
                <w:rFonts w:hint="eastAsia"/>
              </w:rPr>
              <w:t>二、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端</w:t>
            </w:r>
            <w:r>
              <w:rPr>
                <w:rFonts w:hint="eastAsia"/>
              </w:rPr>
              <w:t>Use Case</w:t>
            </w:r>
          </w:p>
          <w:p w14:paraId="55F80672" w14:textId="1340E2C8" w:rsidR="0053021F" w:rsidRPr="00F10846" w:rsidRDefault="0004421B" w:rsidP="00DD1BA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847FEA1" wp14:editId="653DE9D8">
                  <wp:extent cx="5274945" cy="2370455"/>
                  <wp:effectExtent l="0" t="0" r="0" b="0"/>
                  <wp:docPr id="6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4945" cy="2370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573B" w14:paraId="6AD34B35" w14:textId="77777777" w:rsidTr="00AF25D4">
        <w:trPr>
          <w:trHeight w:val="214"/>
          <w:jc w:val="center"/>
        </w:trPr>
        <w:tc>
          <w:tcPr>
            <w:tcW w:w="9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16B2B9" w14:textId="4937B7F9" w:rsidR="0055573B" w:rsidRDefault="0055573B" w:rsidP="00E644F9"/>
        </w:tc>
      </w:tr>
      <w:tr w:rsidR="0055573B" w14:paraId="5BB184B4" w14:textId="77777777" w:rsidTr="00AF25D4">
        <w:trPr>
          <w:trHeight w:val="214"/>
          <w:jc w:val="center"/>
        </w:trPr>
        <w:tc>
          <w:tcPr>
            <w:tcW w:w="9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</w:tcPr>
          <w:p w14:paraId="46F90E97" w14:textId="77777777" w:rsidR="0055573B" w:rsidRPr="005447B7" w:rsidRDefault="00EB6BB6" w:rsidP="00DD1BAE">
            <w:pPr>
              <w:jc w:val="center"/>
              <w:rPr>
                <w:b/>
              </w:rPr>
            </w:pPr>
            <w:r w:rsidRPr="005447B7">
              <w:rPr>
                <w:rFonts w:hint="eastAsia"/>
                <w:b/>
              </w:rPr>
              <w:t>状态</w:t>
            </w:r>
            <w:r w:rsidR="0055573B" w:rsidRPr="005447B7">
              <w:rPr>
                <w:rFonts w:hint="eastAsia"/>
                <w:b/>
              </w:rPr>
              <w:t>图</w:t>
            </w:r>
          </w:p>
        </w:tc>
      </w:tr>
      <w:tr w:rsidR="0055573B" w14:paraId="6EDE641F" w14:textId="77777777" w:rsidTr="00AF25D4">
        <w:trPr>
          <w:trHeight w:val="214"/>
          <w:jc w:val="center"/>
        </w:trPr>
        <w:tc>
          <w:tcPr>
            <w:tcW w:w="9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3CE307" w14:textId="77777777" w:rsidR="0055573B" w:rsidRPr="00F10846" w:rsidRDefault="0055573B" w:rsidP="00DD1BAE">
            <w:pPr>
              <w:jc w:val="center"/>
            </w:pP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截图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（</w:t>
            </w:r>
            <w:r w:rsidRPr="00AB2D9E">
              <w:rPr>
                <w:rFonts w:hint="eastAsia"/>
              </w:rPr>
              <w:t>可选</w:t>
            </w:r>
            <w:r>
              <w:rPr>
                <w:rFonts w:hint="eastAsia"/>
              </w:rPr>
              <w:t>）</w:t>
            </w:r>
          </w:p>
        </w:tc>
      </w:tr>
      <w:tr w:rsidR="0055573B" w14:paraId="683C72FA" w14:textId="77777777" w:rsidTr="00AF25D4">
        <w:trPr>
          <w:trHeight w:val="214"/>
          <w:jc w:val="center"/>
        </w:trPr>
        <w:tc>
          <w:tcPr>
            <w:tcW w:w="9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B3FEA2" w14:textId="77777777" w:rsidR="0055573B" w:rsidRDefault="0055573B" w:rsidP="00410D52">
            <w:r>
              <w:rPr>
                <w:rFonts w:hint="eastAsia"/>
              </w:rPr>
              <w:t>&lt;</w:t>
            </w:r>
            <w:r w:rsidR="00095B85">
              <w:rPr>
                <w:rFonts w:hint="eastAsia"/>
              </w:rPr>
              <w:t>状态</w:t>
            </w:r>
            <w:r>
              <w:rPr>
                <w:rFonts w:hint="eastAsia"/>
              </w:rPr>
              <w:t>图说明</w:t>
            </w:r>
            <w:r>
              <w:rPr>
                <w:rFonts w:hint="eastAsia"/>
              </w:rPr>
              <w:t>&gt;</w:t>
            </w:r>
          </w:p>
        </w:tc>
      </w:tr>
    </w:tbl>
    <w:p w14:paraId="7213D0C3" w14:textId="0AF9FBDD" w:rsidR="00B34498" w:rsidRDefault="00FE3E7E" w:rsidP="00DA5BCC">
      <w:pPr>
        <w:numPr>
          <w:ilvl w:val="1"/>
          <w:numId w:val="2"/>
        </w:numPr>
        <w:spacing w:line="480" w:lineRule="auto"/>
        <w:outlineLvl w:val="1"/>
        <w:rPr>
          <w:b/>
          <w:sz w:val="24"/>
        </w:rPr>
      </w:pPr>
      <w:bookmarkStart w:id="71" w:name="_Toc197673464"/>
      <w:bookmarkStart w:id="72" w:name="_Toc258238676"/>
      <w:bookmarkStart w:id="73" w:name="_Toc352573355"/>
      <w:r>
        <w:rPr>
          <w:rFonts w:ascii="宋体" w:hAnsi="宋体" w:cs="宋体" w:hint="eastAsia"/>
          <w:b/>
          <w:sz w:val="24"/>
        </w:rPr>
        <w:t>Server端UC</w:t>
      </w:r>
      <w:r w:rsidR="00B34498" w:rsidRPr="00AB2D9E">
        <w:rPr>
          <w:rFonts w:hint="eastAsia"/>
          <w:b/>
          <w:sz w:val="24"/>
        </w:rPr>
        <w:t>正文</w:t>
      </w:r>
      <w:bookmarkEnd w:id="71"/>
      <w:bookmarkEnd w:id="72"/>
      <w:bookmarkEnd w:id="73"/>
    </w:p>
    <w:p w14:paraId="5E1BE1B8" w14:textId="6D26EE9A" w:rsidR="007845C2" w:rsidRPr="00DD3D45" w:rsidRDefault="005E1E81" w:rsidP="007845C2">
      <w:pPr>
        <w:numPr>
          <w:ilvl w:val="2"/>
          <w:numId w:val="2"/>
        </w:numPr>
        <w:spacing w:line="480" w:lineRule="auto"/>
        <w:outlineLvl w:val="1"/>
        <w:rPr>
          <w:b/>
          <w:sz w:val="24"/>
        </w:rPr>
      </w:pPr>
      <w:r>
        <w:rPr>
          <w:rFonts w:ascii="宋体" w:hAnsi="宋体" w:cs="宋体" w:hint="eastAsia"/>
          <w:b/>
          <w:sz w:val="24"/>
        </w:rPr>
        <w:lastRenderedPageBreak/>
        <w:t>UC_维护Server端Seeds信息</w:t>
      </w:r>
    </w:p>
    <w:p w14:paraId="49048C76" w14:textId="3EFBC545" w:rsidR="00DD3D45" w:rsidRPr="00D832D7" w:rsidRDefault="00203CCB" w:rsidP="00DD3D45">
      <w:pPr>
        <w:numPr>
          <w:ilvl w:val="3"/>
          <w:numId w:val="2"/>
        </w:numPr>
        <w:spacing w:line="480" w:lineRule="auto"/>
        <w:outlineLvl w:val="1"/>
        <w:rPr>
          <w:b/>
          <w:sz w:val="24"/>
        </w:rPr>
      </w:pPr>
      <w:r>
        <w:rPr>
          <w:rFonts w:ascii="宋体" w:hAnsi="宋体" w:cs="宋体" w:hint="eastAsia"/>
          <w:b/>
          <w:sz w:val="24"/>
        </w:rPr>
        <w:t>周期性地抓取Seeds信息</w:t>
      </w:r>
    </w:p>
    <w:p w14:paraId="476E9921" w14:textId="77777777" w:rsidR="0054190A" w:rsidRDefault="0054190A" w:rsidP="0054190A">
      <w:pPr>
        <w:pStyle w:val="af"/>
        <w:numPr>
          <w:ilvl w:val="0"/>
          <w:numId w:val="14"/>
        </w:numPr>
        <w:ind w:firstLineChars="0"/>
      </w:pPr>
      <w:bookmarkStart w:id="74" w:name="OLE_LINK18"/>
      <w:bookmarkStart w:id="75" w:name="OLE_LINK19"/>
      <w:r w:rsidRPr="001D3233">
        <w:rPr>
          <w:rFonts w:hint="eastAsia"/>
        </w:rPr>
        <w:t>由</w:t>
      </w:r>
      <w:r w:rsidRPr="001D3233">
        <w:rPr>
          <w:rFonts w:hint="eastAsia"/>
        </w:rPr>
        <w:t>Server</w:t>
      </w:r>
      <w:r w:rsidRPr="001D3233">
        <w:rPr>
          <w:rFonts w:hint="eastAsia"/>
        </w:rPr>
        <w:t>内部调度激活</w:t>
      </w:r>
      <w:r w:rsidRPr="00FC21C0">
        <w:rPr>
          <w:rFonts w:hint="eastAsia"/>
        </w:rPr>
        <w:t>资源抓取任务</w:t>
      </w:r>
      <w:r>
        <w:rPr>
          <w:rFonts w:hint="eastAsia"/>
        </w:rPr>
        <w:t>：</w:t>
      </w:r>
    </w:p>
    <w:bookmarkEnd w:id="74"/>
    <w:bookmarkEnd w:id="75"/>
    <w:p w14:paraId="36C34394" w14:textId="77777777" w:rsidR="0054190A" w:rsidRDefault="0054190A" w:rsidP="0054190A">
      <w:pPr>
        <w:pStyle w:val="af"/>
        <w:numPr>
          <w:ilvl w:val="1"/>
          <w:numId w:val="14"/>
        </w:numPr>
        <w:ind w:firstLineChars="0"/>
      </w:pPr>
      <w:r>
        <w:rPr>
          <w:rFonts w:hint="eastAsia"/>
        </w:rPr>
        <w:t>任务激活时间点：在配置文件中可配置，使用</w:t>
      </w:r>
      <w:r>
        <w:rPr>
          <w:rFonts w:hint="eastAsia"/>
        </w:rPr>
        <w:t>24</w:t>
      </w:r>
      <w:r>
        <w:rPr>
          <w:rFonts w:hint="eastAsia"/>
        </w:rPr>
        <w:t>小时制表示和计算，如</w:t>
      </w:r>
      <w:r>
        <w:rPr>
          <w:rFonts w:hint="eastAsia"/>
        </w:rPr>
        <w:t>21:00</w:t>
      </w:r>
    </w:p>
    <w:p w14:paraId="578CC2EA" w14:textId="77777777" w:rsidR="003F202C" w:rsidRDefault="0054190A" w:rsidP="003F202C">
      <w:pPr>
        <w:pStyle w:val="af"/>
        <w:numPr>
          <w:ilvl w:val="1"/>
          <w:numId w:val="14"/>
        </w:numPr>
        <w:ind w:firstLineChars="0"/>
      </w:pPr>
      <w:r>
        <w:rPr>
          <w:rFonts w:hint="eastAsia"/>
        </w:rPr>
        <w:t>激活时间判断时机：</w:t>
      </w:r>
      <w:r>
        <w:rPr>
          <w:rFonts w:hint="eastAsia"/>
        </w:rPr>
        <w:t>Server</w:t>
      </w:r>
      <w:r>
        <w:rPr>
          <w:rFonts w:hint="eastAsia"/>
        </w:rPr>
        <w:t>正常运行时</w:t>
      </w:r>
      <w:r w:rsidRPr="0034012A">
        <w:rPr>
          <w:rFonts w:hint="eastAsia"/>
        </w:rPr>
        <w:t>处于运行状态</w:t>
      </w:r>
      <w:r>
        <w:rPr>
          <w:rFonts w:hint="eastAsia"/>
        </w:rPr>
        <w:t>的定时器</w:t>
      </w:r>
    </w:p>
    <w:p w14:paraId="195C7324" w14:textId="77777777" w:rsidR="00B14A40" w:rsidRDefault="0054190A" w:rsidP="003F202C">
      <w:pPr>
        <w:pStyle w:val="af"/>
        <w:numPr>
          <w:ilvl w:val="1"/>
          <w:numId w:val="14"/>
        </w:numPr>
        <w:ind w:firstLineChars="0"/>
      </w:pPr>
      <w:r>
        <w:rPr>
          <w:rFonts w:hint="eastAsia"/>
        </w:rPr>
        <w:t>任务激活条件：</w:t>
      </w:r>
    </w:p>
    <w:p w14:paraId="629E0E27" w14:textId="77777777" w:rsidR="00E03774" w:rsidRDefault="0054190A" w:rsidP="00B14A40">
      <w:pPr>
        <w:pStyle w:val="af"/>
        <w:numPr>
          <w:ilvl w:val="2"/>
          <w:numId w:val="14"/>
        </w:numPr>
        <w:ind w:firstLineChars="0"/>
      </w:pPr>
      <w:r>
        <w:rPr>
          <w:rFonts w:hint="eastAsia"/>
        </w:rPr>
        <w:t>达到或者超过</w:t>
      </w:r>
      <w:r w:rsidRPr="00F16031">
        <w:rPr>
          <w:rFonts w:hint="eastAsia"/>
        </w:rPr>
        <w:t>任务激活时间点</w:t>
      </w:r>
    </w:p>
    <w:p w14:paraId="0A24B18C" w14:textId="46A9D3E2" w:rsidR="0054190A" w:rsidRDefault="0054190A" w:rsidP="00B14A40">
      <w:pPr>
        <w:pStyle w:val="af"/>
        <w:numPr>
          <w:ilvl w:val="2"/>
          <w:numId w:val="14"/>
        </w:numPr>
        <w:ind w:firstLineChars="0"/>
      </w:pPr>
      <w:r>
        <w:rPr>
          <w:rFonts w:hint="eastAsia"/>
        </w:rPr>
        <w:t>当天还没有运行过抓取任务</w:t>
      </w:r>
      <w:r w:rsidR="00CE75F4">
        <w:rPr>
          <w:rFonts w:ascii="宋体" w:hAnsi="宋体" w:cs="宋体" w:hint="eastAsia"/>
        </w:rPr>
        <w:t>（需要设置</w:t>
      </w:r>
      <w:r w:rsidR="006B1FB7">
        <w:rPr>
          <w:rFonts w:ascii="宋体" w:hAnsi="宋体" w:cs="宋体" w:hint="eastAsia"/>
        </w:rPr>
        <w:t>是否运行过的</w:t>
      </w:r>
      <w:r w:rsidR="00CE75F4">
        <w:rPr>
          <w:rFonts w:ascii="宋体" w:hAnsi="宋体" w:cs="宋体" w:hint="eastAsia"/>
        </w:rPr>
        <w:t>标记）</w:t>
      </w:r>
    </w:p>
    <w:p w14:paraId="31D0E002" w14:textId="77777777" w:rsidR="008866B0" w:rsidRDefault="008866B0" w:rsidP="008866B0">
      <w:pPr>
        <w:pStyle w:val="af"/>
        <w:numPr>
          <w:ilvl w:val="0"/>
          <w:numId w:val="14"/>
        </w:numPr>
        <w:ind w:firstLineChars="0"/>
      </w:pPr>
      <w:r w:rsidRPr="001D3233">
        <w:rPr>
          <w:rFonts w:hint="eastAsia"/>
        </w:rPr>
        <w:t>页面抓取</w:t>
      </w:r>
      <w:r>
        <w:rPr>
          <w:rFonts w:hint="eastAsia"/>
        </w:rPr>
        <w:t>步骤：</w:t>
      </w:r>
    </w:p>
    <w:p w14:paraId="352E860B" w14:textId="77777777" w:rsidR="008866B0" w:rsidRDefault="008866B0" w:rsidP="008866B0">
      <w:pPr>
        <w:pStyle w:val="af"/>
        <w:numPr>
          <w:ilvl w:val="1"/>
          <w:numId w:val="14"/>
        </w:numPr>
        <w:ind w:firstLineChars="0"/>
      </w:pPr>
      <w:r>
        <w:rPr>
          <w:rFonts w:hint="eastAsia"/>
        </w:rPr>
        <w:t>访问</w:t>
      </w:r>
      <w:hyperlink r:id="rId12" w:history="1">
        <w:r w:rsidRPr="00EC6037">
          <w:rPr>
            <w:rStyle w:val="ac"/>
          </w:rPr>
          <w:t>http://174.123.15.31/forumdisplay.php?fid=55&amp;page=1</w:t>
        </w:r>
      </w:hyperlink>
      <w:r>
        <w:rPr>
          <w:rFonts w:hint="eastAsia"/>
        </w:rPr>
        <w:t>（链接可配置），找出当天合集页面的链接，格式：</w:t>
      </w:r>
      <w:r>
        <w:rPr>
          <w:rFonts w:hint="eastAsia"/>
        </w:rPr>
        <w:t>[m-dd]</w:t>
      </w:r>
      <w:r>
        <w:rPr>
          <w:rFonts w:hint="eastAsia"/>
        </w:rPr>
        <w:t>最新</w:t>
      </w:r>
      <w:r>
        <w:rPr>
          <w:rFonts w:hint="eastAsia"/>
        </w:rPr>
        <w:t>BT</w:t>
      </w:r>
      <w:r>
        <w:rPr>
          <w:rFonts w:hint="eastAsia"/>
        </w:rPr>
        <w:t>合集，示例：</w:t>
      </w:r>
      <w:r>
        <w:rPr>
          <w:rFonts w:hint="eastAsia"/>
        </w:rPr>
        <w:t>[4-07]</w:t>
      </w:r>
      <w:r>
        <w:rPr>
          <w:rFonts w:hint="eastAsia"/>
        </w:rPr>
        <w:t>最新</w:t>
      </w:r>
      <w:r>
        <w:rPr>
          <w:rFonts w:hint="eastAsia"/>
        </w:rPr>
        <w:t>BT</w:t>
      </w:r>
      <w:r>
        <w:rPr>
          <w:rFonts w:hint="eastAsia"/>
        </w:rPr>
        <w:t>合集</w:t>
      </w:r>
    </w:p>
    <w:p w14:paraId="54D91B41" w14:textId="70811103" w:rsidR="008866B0" w:rsidRPr="001D3233" w:rsidRDefault="008866B0" w:rsidP="008866B0">
      <w:pPr>
        <w:pStyle w:val="af"/>
        <w:numPr>
          <w:ilvl w:val="1"/>
          <w:numId w:val="14"/>
        </w:numPr>
        <w:ind w:firstLineChars="0"/>
      </w:pPr>
      <w:r>
        <w:rPr>
          <w:rFonts w:hint="eastAsia"/>
        </w:rPr>
        <w:t>解析当天合集页面，并将成功解析出的影片信息保存到数据库</w:t>
      </w:r>
      <w:r w:rsidR="00535978">
        <w:rPr>
          <w:rFonts w:hint="eastAsia"/>
        </w:rPr>
        <w:t>，需要解析并持续化字段参见数据表说明部分</w:t>
      </w:r>
    </w:p>
    <w:p w14:paraId="5CE3FCBD" w14:textId="77777777" w:rsidR="003B1D90" w:rsidRDefault="003B1D90" w:rsidP="003B1D90">
      <w:pPr>
        <w:pStyle w:val="af"/>
        <w:numPr>
          <w:ilvl w:val="0"/>
          <w:numId w:val="14"/>
        </w:numPr>
        <w:ind w:firstLineChars="0"/>
      </w:pPr>
      <w:r>
        <w:rPr>
          <w:rFonts w:hint="eastAsia"/>
        </w:rPr>
        <w:t>重试机制：</w:t>
      </w:r>
    </w:p>
    <w:p w14:paraId="3163C10B" w14:textId="77777777" w:rsidR="003B1D90" w:rsidRDefault="003B1D90" w:rsidP="003B1D90">
      <w:pPr>
        <w:pStyle w:val="af"/>
        <w:numPr>
          <w:ilvl w:val="1"/>
          <w:numId w:val="14"/>
        </w:numPr>
        <w:ind w:firstLineChars="0"/>
      </w:pPr>
      <w:r>
        <w:rPr>
          <w:rFonts w:hint="eastAsia"/>
        </w:rPr>
        <w:t>如果资源抓取任务启动后发现页面链接无效，</w:t>
      </w:r>
      <w:r>
        <w:rPr>
          <w:rFonts w:hint="eastAsia"/>
        </w:rPr>
        <w:t>Server</w:t>
      </w:r>
      <w:r>
        <w:rPr>
          <w:rFonts w:hint="eastAsia"/>
        </w:rPr>
        <w:t>要有能力再次启动资源抓取任务</w:t>
      </w:r>
    </w:p>
    <w:p w14:paraId="260160E0" w14:textId="56968858" w:rsidR="00D832D7" w:rsidRPr="00C04A18" w:rsidRDefault="003B1D90" w:rsidP="00C04A18">
      <w:pPr>
        <w:pStyle w:val="af"/>
        <w:numPr>
          <w:ilvl w:val="1"/>
          <w:numId w:val="14"/>
        </w:numPr>
        <w:ind w:firstLineChars="0"/>
      </w:pPr>
      <w:ins w:id="76" w:author="q19353" w:date="2013-04-09T19:58:00Z">
        <w:r w:rsidRPr="00875153">
          <w:rPr>
            <w:rFonts w:hint="eastAsia"/>
          </w:rPr>
          <w:t>重试</w:t>
        </w:r>
        <w:r w:rsidRPr="00875153">
          <w:rPr>
            <w:rFonts w:hint="eastAsia"/>
          </w:rPr>
          <w:t>3</w:t>
        </w:r>
        <w:r w:rsidRPr="00875153">
          <w:rPr>
            <w:rFonts w:hint="eastAsia"/>
          </w:rPr>
          <w:t>次，每次相隔</w:t>
        </w:r>
        <w:r w:rsidRPr="00875153">
          <w:rPr>
            <w:rFonts w:hint="eastAsia"/>
          </w:rPr>
          <w:t>30</w:t>
        </w:r>
        <w:r w:rsidRPr="00875153">
          <w:rPr>
            <w:rFonts w:hint="eastAsia"/>
          </w:rPr>
          <w:t>分钟，如果还是失败，</w:t>
        </w:r>
      </w:ins>
      <w:r w:rsidR="000E38C9">
        <w:rPr>
          <w:rFonts w:hint="eastAsia"/>
        </w:rPr>
        <w:t>则认为</w:t>
      </w:r>
      <w:ins w:id="77" w:author="q19353" w:date="2013-04-09T19:58:00Z">
        <w:r w:rsidRPr="00875153">
          <w:rPr>
            <w:rFonts w:hint="eastAsia"/>
          </w:rPr>
          <w:t>当天</w:t>
        </w:r>
      </w:ins>
      <w:r w:rsidR="000E38C9">
        <w:rPr>
          <w:rFonts w:hint="eastAsia"/>
        </w:rPr>
        <w:t>没有数据更新</w:t>
      </w:r>
    </w:p>
    <w:p w14:paraId="6830368F" w14:textId="2A4D50F5" w:rsidR="006976EB" w:rsidRPr="00824C2C" w:rsidRDefault="00E431DB" w:rsidP="00DD3D45">
      <w:pPr>
        <w:numPr>
          <w:ilvl w:val="3"/>
          <w:numId w:val="2"/>
        </w:numPr>
        <w:spacing w:line="480" w:lineRule="auto"/>
        <w:outlineLvl w:val="1"/>
        <w:rPr>
          <w:b/>
          <w:sz w:val="24"/>
        </w:rPr>
      </w:pPr>
      <w:r>
        <w:rPr>
          <w:rFonts w:ascii="宋体" w:hAnsi="宋体" w:cs="宋体" w:hint="eastAsia"/>
          <w:b/>
          <w:sz w:val="24"/>
        </w:rPr>
        <w:t>在Server端保存Seeds信息</w:t>
      </w:r>
    </w:p>
    <w:p w14:paraId="318FD524" w14:textId="654E4BB0" w:rsidR="0014108D" w:rsidRDefault="00B023B1" w:rsidP="0014108D">
      <w:pPr>
        <w:pStyle w:val="af"/>
        <w:numPr>
          <w:ilvl w:val="0"/>
          <w:numId w:val="17"/>
        </w:numPr>
        <w:ind w:firstLineChars="0"/>
      </w:pPr>
      <w:bookmarkStart w:id="78" w:name="OLE_LINK20"/>
      <w:bookmarkStart w:id="79" w:name="OLE_LINK21"/>
      <w:bookmarkStart w:id="80" w:name="OLE_LINK26"/>
      <w:bookmarkStart w:id="81" w:name="OLE_LINK27"/>
      <w:r>
        <w:rPr>
          <w:rFonts w:hint="eastAsia"/>
        </w:rPr>
        <w:t>需要解析并持续化字段参见</w:t>
      </w:r>
      <w:r>
        <w:rPr>
          <w:rFonts w:hint="eastAsia"/>
        </w:rPr>
        <w:t>Server</w:t>
      </w:r>
      <w:r>
        <w:rPr>
          <w:rFonts w:ascii="宋体" w:hAnsi="宋体" w:cs="宋体" w:hint="eastAsia"/>
        </w:rPr>
        <w:t>端数据结构</w:t>
      </w:r>
      <w:r w:rsidR="00D30A69">
        <w:rPr>
          <w:rFonts w:hint="eastAsia"/>
        </w:rPr>
        <w:t>说明部分</w:t>
      </w:r>
      <w:bookmarkEnd w:id="78"/>
      <w:bookmarkEnd w:id="79"/>
    </w:p>
    <w:bookmarkEnd w:id="80"/>
    <w:bookmarkEnd w:id="81"/>
    <w:p w14:paraId="2201AB48" w14:textId="779CA296" w:rsidR="00D30A69" w:rsidRPr="0014108D" w:rsidRDefault="003B1F5C" w:rsidP="0014108D">
      <w:pPr>
        <w:pStyle w:val="af"/>
        <w:numPr>
          <w:ilvl w:val="0"/>
          <w:numId w:val="17"/>
        </w:numPr>
        <w:ind w:firstLineChars="0"/>
      </w:pPr>
      <w:r>
        <w:rPr>
          <w:rFonts w:hint="eastAsia"/>
        </w:rPr>
        <w:t>虽然客户端只是需要三天的数据，但是考虑到</w:t>
      </w:r>
      <w:r>
        <w:rPr>
          <w:rFonts w:hint="eastAsia"/>
        </w:rPr>
        <w:t>seeds</w:t>
      </w:r>
      <w:r>
        <w:rPr>
          <w:rFonts w:hint="eastAsia"/>
        </w:rPr>
        <w:t>信息的整体数据量不是很大，数据库中将保存所有抓取到的</w:t>
      </w:r>
      <w:r>
        <w:rPr>
          <w:rFonts w:hint="eastAsia"/>
        </w:rPr>
        <w:t>Seeds</w:t>
      </w:r>
      <w:r>
        <w:rPr>
          <w:rFonts w:hint="eastAsia"/>
        </w:rPr>
        <w:t>信息</w:t>
      </w:r>
    </w:p>
    <w:p w14:paraId="1FD7229C" w14:textId="0001A505" w:rsidR="00134A49" w:rsidRPr="0052082D" w:rsidRDefault="005754B7" w:rsidP="007845C2">
      <w:pPr>
        <w:numPr>
          <w:ilvl w:val="2"/>
          <w:numId w:val="2"/>
        </w:numPr>
        <w:spacing w:line="480" w:lineRule="auto"/>
        <w:outlineLvl w:val="1"/>
        <w:rPr>
          <w:b/>
          <w:sz w:val="24"/>
        </w:rPr>
      </w:pPr>
      <w:r>
        <w:rPr>
          <w:rFonts w:ascii="宋体" w:hAnsi="宋体" w:cs="宋体" w:hint="eastAsia"/>
          <w:b/>
          <w:sz w:val="24"/>
        </w:rPr>
        <w:t>UC_远程通信</w:t>
      </w:r>
    </w:p>
    <w:p w14:paraId="6167CD61" w14:textId="3DAE9BEE" w:rsidR="00DC0870" w:rsidRPr="00D678E9" w:rsidRDefault="004F20BD" w:rsidP="00861CF4">
      <w:pPr>
        <w:numPr>
          <w:ilvl w:val="3"/>
          <w:numId w:val="2"/>
        </w:numPr>
        <w:spacing w:line="480" w:lineRule="auto"/>
        <w:outlineLvl w:val="1"/>
        <w:rPr>
          <w:b/>
          <w:sz w:val="24"/>
        </w:rPr>
      </w:pPr>
      <w:r>
        <w:rPr>
          <w:rFonts w:ascii="宋体" w:hAnsi="宋体" w:cs="宋体" w:hint="eastAsia"/>
          <w:b/>
          <w:sz w:val="24"/>
        </w:rPr>
        <w:t>提供基于HTTP的JSON通信消息协议</w:t>
      </w:r>
    </w:p>
    <w:p w14:paraId="4F2ED589" w14:textId="052DB0C8" w:rsidR="00D678E9" w:rsidRDefault="00F85207" w:rsidP="00C40E88">
      <w:pPr>
        <w:pStyle w:val="af"/>
        <w:numPr>
          <w:ilvl w:val="0"/>
          <w:numId w:val="17"/>
        </w:numPr>
        <w:ind w:firstLineChars="0"/>
      </w:pPr>
      <w:r>
        <w:rPr>
          <w:rFonts w:ascii="宋体" w:hAnsi="宋体" w:cs="宋体" w:hint="eastAsia"/>
        </w:rPr>
        <w:t>消息接收的入口：</w:t>
      </w:r>
      <w:r w:rsidR="007B0EF9">
        <w:rPr>
          <w:rFonts w:ascii="宋体" w:hAnsi="宋体" w:cs="宋体" w:hint="eastAsia"/>
        </w:rPr>
        <w:t>http://[server_ip]/</w:t>
      </w:r>
      <w:r w:rsidR="00BD2678">
        <w:rPr>
          <w:rFonts w:ascii="宋体" w:hAnsi="宋体" w:cs="宋体" w:hint="eastAsia"/>
        </w:rPr>
        <w:t>remote</w:t>
      </w:r>
      <w:r w:rsidR="007B0EF9">
        <w:rPr>
          <w:rFonts w:ascii="宋体" w:hAnsi="宋体" w:cs="宋体" w:hint="eastAsia"/>
        </w:rPr>
        <w:t>message</w:t>
      </w:r>
      <w:r w:rsidR="002D2851">
        <w:rPr>
          <w:rFonts w:ascii="宋体" w:hAnsi="宋体" w:cs="宋体" w:hint="eastAsia"/>
        </w:rPr>
        <w:t>listener</w:t>
      </w:r>
    </w:p>
    <w:p w14:paraId="426EE0B7" w14:textId="064D1177" w:rsidR="004856BC" w:rsidRPr="00C40E88" w:rsidRDefault="00F76D75" w:rsidP="008B18A4">
      <w:pPr>
        <w:pStyle w:val="af"/>
        <w:numPr>
          <w:ilvl w:val="0"/>
          <w:numId w:val="17"/>
        </w:numPr>
        <w:ind w:firstLineChars="0"/>
      </w:pPr>
      <w:bookmarkStart w:id="82" w:name="OLE_LINK30"/>
      <w:bookmarkStart w:id="83" w:name="OLE_LINK31"/>
      <w:r>
        <w:rPr>
          <w:rFonts w:hint="eastAsia"/>
        </w:rPr>
        <w:t>制定通信消息格式和内容</w:t>
      </w:r>
    </w:p>
    <w:bookmarkEnd w:id="82"/>
    <w:bookmarkEnd w:id="83"/>
    <w:p w14:paraId="6504251F" w14:textId="2488A2D9" w:rsidR="003D6253" w:rsidRPr="00702569" w:rsidRDefault="00EF1F3C" w:rsidP="0052082D">
      <w:pPr>
        <w:numPr>
          <w:ilvl w:val="3"/>
          <w:numId w:val="2"/>
        </w:numPr>
        <w:spacing w:line="480" w:lineRule="auto"/>
        <w:outlineLvl w:val="1"/>
        <w:rPr>
          <w:b/>
          <w:sz w:val="24"/>
        </w:rPr>
      </w:pPr>
      <w:r>
        <w:rPr>
          <w:rFonts w:ascii="宋体" w:hAnsi="宋体" w:cs="宋体" w:hint="eastAsia"/>
          <w:b/>
          <w:sz w:val="24"/>
        </w:rPr>
        <w:t>响应App请求，提供Seeds信息</w:t>
      </w:r>
    </w:p>
    <w:p w14:paraId="3461FF0D" w14:textId="1747A606" w:rsidR="00702569" w:rsidRPr="00702569" w:rsidRDefault="002F5D9B" w:rsidP="00702569">
      <w:pPr>
        <w:pStyle w:val="af"/>
        <w:numPr>
          <w:ilvl w:val="0"/>
          <w:numId w:val="17"/>
        </w:numPr>
        <w:ind w:firstLineChars="0"/>
      </w:pPr>
      <w:r>
        <w:rPr>
          <w:rFonts w:ascii="宋体" w:hAnsi="宋体" w:cs="宋体" w:hint="eastAsia"/>
        </w:rPr>
        <w:t>参见通信消息协议的设计</w:t>
      </w:r>
      <w:r w:rsidR="0065109D">
        <w:rPr>
          <w:rFonts w:ascii="宋体" w:hAnsi="宋体" w:cs="宋体" w:hint="eastAsia"/>
        </w:rPr>
        <w:t>文档</w:t>
      </w:r>
    </w:p>
    <w:p w14:paraId="333FFF57" w14:textId="233EE82D" w:rsidR="00FE3E7E" w:rsidRPr="00AB2D9E" w:rsidRDefault="00FE3E7E" w:rsidP="00DA5BCC">
      <w:pPr>
        <w:numPr>
          <w:ilvl w:val="1"/>
          <w:numId w:val="2"/>
        </w:numPr>
        <w:spacing w:line="480" w:lineRule="auto"/>
        <w:outlineLvl w:val="1"/>
        <w:rPr>
          <w:b/>
          <w:sz w:val="24"/>
        </w:rPr>
      </w:pPr>
      <w:r>
        <w:rPr>
          <w:rFonts w:ascii="宋体" w:hAnsi="宋体" w:cs="宋体" w:hint="eastAsia"/>
          <w:b/>
          <w:sz w:val="24"/>
        </w:rPr>
        <w:t>App端UC正文</w:t>
      </w:r>
    </w:p>
    <w:p w14:paraId="6EA6BC39" w14:textId="77777777" w:rsidR="00E45B39" w:rsidDel="0055693B" w:rsidRDefault="00E45B39" w:rsidP="00E45B39">
      <w:pPr>
        <w:numPr>
          <w:ilvl w:val="2"/>
          <w:numId w:val="2"/>
        </w:numPr>
        <w:spacing w:line="480" w:lineRule="auto"/>
        <w:outlineLvl w:val="2"/>
        <w:rPr>
          <w:del w:id="84" w:author="q19353" w:date="2013-04-09T20:10:00Z"/>
          <w:b/>
        </w:rPr>
      </w:pPr>
      <w:del w:id="85" w:author="q19353" w:date="2013-04-09T20:10:00Z">
        <w:r w:rsidRPr="00AB2D9E" w:rsidDel="0055693B">
          <w:rPr>
            <w:rFonts w:hint="eastAsia"/>
            <w:b/>
          </w:rPr>
          <w:delText>UC_</w:delText>
        </w:r>
        <w:r w:rsidDel="0055693B">
          <w:rPr>
            <w:rFonts w:hint="eastAsia"/>
            <w:b/>
          </w:rPr>
          <w:delText>APP_</w:delText>
        </w:r>
        <w:r w:rsidDel="0055693B">
          <w:rPr>
            <w:rFonts w:hint="eastAsia"/>
            <w:b/>
          </w:rPr>
          <w:delText>注册与登入登出</w:delText>
        </w:r>
      </w:del>
    </w:p>
    <w:p w14:paraId="0D8FC95A" w14:textId="77777777" w:rsidR="009919A3" w:rsidDel="0055693B" w:rsidRDefault="009919A3" w:rsidP="009919A3">
      <w:pPr>
        <w:spacing w:line="480" w:lineRule="auto"/>
        <w:outlineLvl w:val="2"/>
        <w:rPr>
          <w:del w:id="86" w:author="q19353" w:date="2013-04-09T20:10:00Z"/>
          <w:b/>
        </w:rPr>
      </w:pPr>
      <w:del w:id="87" w:author="q19353" w:date="2013-04-09T20:10:00Z">
        <w:r w:rsidDel="0055693B">
          <w:rPr>
            <w:rFonts w:hint="eastAsia"/>
            <w:b/>
          </w:rPr>
          <w:delText xml:space="preserve">2.2.4.1 </w:delText>
        </w:r>
        <w:r w:rsidR="007F3994" w:rsidDel="0055693B">
          <w:rPr>
            <w:rFonts w:hint="eastAsia"/>
            <w:b/>
          </w:rPr>
          <w:delText xml:space="preserve"> </w:delText>
        </w:r>
        <w:r w:rsidDel="0055693B">
          <w:rPr>
            <w:rFonts w:hint="eastAsia"/>
            <w:b/>
          </w:rPr>
          <w:delText>UC_APP_</w:delText>
        </w:r>
        <w:r w:rsidDel="0055693B">
          <w:rPr>
            <w:rFonts w:hint="eastAsia"/>
            <w:b/>
          </w:rPr>
          <w:delText>注册与登入登出</w:delText>
        </w:r>
        <w:r w:rsidDel="0055693B">
          <w:rPr>
            <w:rFonts w:hint="eastAsia"/>
            <w:b/>
          </w:rPr>
          <w:delText>_</w:delText>
        </w:r>
        <w:r w:rsidDel="0055693B">
          <w:rPr>
            <w:rFonts w:hint="eastAsia"/>
            <w:b/>
          </w:rPr>
          <w:delText>注册</w:delText>
        </w:r>
      </w:del>
    </w:p>
    <w:p w14:paraId="602C31DF" w14:textId="77777777" w:rsidR="009919A3" w:rsidDel="0055693B" w:rsidRDefault="009919A3" w:rsidP="009919A3">
      <w:pPr>
        <w:pStyle w:val="af"/>
        <w:numPr>
          <w:ilvl w:val="0"/>
          <w:numId w:val="8"/>
        </w:numPr>
        <w:ind w:firstLineChars="0"/>
        <w:rPr>
          <w:del w:id="88" w:author="q19353" w:date="2013-04-09T20:10:00Z"/>
        </w:rPr>
      </w:pPr>
      <w:del w:id="89" w:author="q19353" w:date="2013-04-09T20:10:00Z">
        <w:r w:rsidDel="0055693B">
          <w:rPr>
            <w:rFonts w:hint="eastAsia"/>
          </w:rPr>
          <w:delText>提供极其简单明了的注册页面，页面上包含注册方式</w:delText>
        </w:r>
        <w:r w:rsidR="00820395" w:rsidDel="0055693B">
          <w:rPr>
            <w:rFonts w:hint="eastAsia"/>
          </w:rPr>
          <w:delText>选择</w:delText>
        </w:r>
        <w:r w:rsidDel="0055693B">
          <w:rPr>
            <w:rFonts w:hint="eastAsia"/>
          </w:rPr>
          <w:delText>，注册值以及验证码三部分；</w:delText>
        </w:r>
      </w:del>
    </w:p>
    <w:p w14:paraId="1A823059" w14:textId="77777777" w:rsidR="009919A3" w:rsidDel="0055693B" w:rsidRDefault="009919A3" w:rsidP="009919A3">
      <w:pPr>
        <w:pStyle w:val="af"/>
        <w:numPr>
          <w:ilvl w:val="0"/>
          <w:numId w:val="8"/>
        </w:numPr>
        <w:ind w:firstLineChars="0"/>
        <w:rPr>
          <w:del w:id="90" w:author="q19353" w:date="2013-04-09T20:10:00Z"/>
        </w:rPr>
      </w:pPr>
      <w:del w:id="91" w:author="q19353" w:date="2013-04-09T20:10:00Z">
        <w:r w:rsidDel="0055693B">
          <w:rPr>
            <w:rFonts w:hint="eastAsia"/>
          </w:rPr>
          <w:delText>注册方式显示为下拉框，提供邮箱地址、手机号码两个选项；</w:delText>
        </w:r>
      </w:del>
    </w:p>
    <w:p w14:paraId="0F85953C" w14:textId="77777777" w:rsidR="009919A3" w:rsidDel="0055693B" w:rsidRDefault="009919A3" w:rsidP="009919A3">
      <w:pPr>
        <w:pStyle w:val="af"/>
        <w:numPr>
          <w:ilvl w:val="0"/>
          <w:numId w:val="8"/>
        </w:numPr>
        <w:ind w:firstLineChars="0"/>
        <w:rPr>
          <w:del w:id="92" w:author="q19353" w:date="2013-04-09T20:10:00Z"/>
        </w:rPr>
      </w:pPr>
      <w:del w:id="93" w:author="q19353" w:date="2013-04-09T20:10:00Z">
        <w:r w:rsidDel="0055693B">
          <w:rPr>
            <w:rFonts w:hint="eastAsia"/>
          </w:rPr>
          <w:delText>注册值是值相应于注册方式的邮箱实际地址或者手机号码</w:delText>
        </w:r>
        <w:r w:rsidR="00552FC9" w:rsidDel="0055693B">
          <w:rPr>
            <w:rFonts w:hint="eastAsia"/>
          </w:rPr>
          <w:delText>，建议注册值作为以后登陆的用户名</w:delText>
        </w:r>
        <w:r w:rsidDel="0055693B">
          <w:rPr>
            <w:rFonts w:hint="eastAsia"/>
          </w:rPr>
          <w:delText>；</w:delText>
        </w:r>
      </w:del>
    </w:p>
    <w:p w14:paraId="12BADC8A" w14:textId="77777777" w:rsidR="009919A3" w:rsidDel="0055693B" w:rsidRDefault="009919A3" w:rsidP="009919A3">
      <w:pPr>
        <w:pStyle w:val="af"/>
        <w:numPr>
          <w:ilvl w:val="0"/>
          <w:numId w:val="8"/>
        </w:numPr>
        <w:ind w:firstLineChars="0"/>
        <w:rPr>
          <w:del w:id="94" w:author="q19353" w:date="2013-04-09T20:10:00Z"/>
        </w:rPr>
      </w:pPr>
      <w:del w:id="95" w:author="q19353" w:date="2013-04-09T20:10:00Z">
        <w:r w:rsidDel="0055693B">
          <w:rPr>
            <w:rFonts w:hint="eastAsia"/>
          </w:rPr>
          <w:delText>验证码部分包括一个获取验证码按钮及一个验证码输入框，点击获取验证码按钮后，用户通过输入的邮箱邮件或者手机短信收到验证码，并输入验证码输入框；</w:delText>
        </w:r>
      </w:del>
    </w:p>
    <w:p w14:paraId="25AB6763" w14:textId="77777777" w:rsidR="009919A3" w:rsidDel="0055693B" w:rsidRDefault="009919A3" w:rsidP="009919A3">
      <w:pPr>
        <w:pStyle w:val="af"/>
        <w:numPr>
          <w:ilvl w:val="0"/>
          <w:numId w:val="8"/>
        </w:numPr>
        <w:ind w:firstLineChars="0"/>
        <w:rPr>
          <w:del w:id="96" w:author="q19353" w:date="2013-04-09T20:10:00Z"/>
        </w:rPr>
      </w:pPr>
      <w:del w:id="97" w:author="q19353" w:date="2013-04-09T20:10:00Z">
        <w:r w:rsidDel="0055693B">
          <w:rPr>
            <w:rFonts w:hint="eastAsia"/>
          </w:rPr>
          <w:delText>注册成功后显示注册成功信息，并提供登入主页面按钮。</w:delText>
        </w:r>
      </w:del>
    </w:p>
    <w:p w14:paraId="3BA9FEDB" w14:textId="77777777" w:rsidR="009919A3" w:rsidDel="0055693B" w:rsidRDefault="00820395" w:rsidP="009919A3">
      <w:pPr>
        <w:spacing w:line="480" w:lineRule="auto"/>
        <w:outlineLvl w:val="2"/>
        <w:rPr>
          <w:del w:id="98" w:author="q19353" w:date="2013-04-09T20:11:00Z"/>
          <w:b/>
        </w:rPr>
      </w:pPr>
      <w:del w:id="99" w:author="q19353" w:date="2013-04-09T20:11:00Z">
        <w:r w:rsidDel="0055693B">
          <w:rPr>
            <w:rFonts w:hint="eastAsia"/>
            <w:b/>
          </w:rPr>
          <w:delText>2.2.4.</w:delText>
        </w:r>
        <w:r w:rsidR="00782160" w:rsidDel="0055693B">
          <w:rPr>
            <w:rFonts w:hint="eastAsia"/>
            <w:b/>
          </w:rPr>
          <w:delText>2</w:delText>
        </w:r>
        <w:r w:rsidDel="0055693B">
          <w:rPr>
            <w:rFonts w:hint="eastAsia"/>
            <w:b/>
          </w:rPr>
          <w:delText xml:space="preserve"> </w:delText>
        </w:r>
        <w:r w:rsidR="007F3994" w:rsidDel="0055693B">
          <w:rPr>
            <w:rFonts w:hint="eastAsia"/>
            <w:b/>
          </w:rPr>
          <w:delText xml:space="preserve"> </w:delText>
        </w:r>
        <w:r w:rsidDel="0055693B">
          <w:rPr>
            <w:rFonts w:hint="eastAsia"/>
            <w:b/>
          </w:rPr>
          <w:delText>UC_APP_</w:delText>
        </w:r>
        <w:r w:rsidDel="0055693B">
          <w:rPr>
            <w:rFonts w:hint="eastAsia"/>
            <w:b/>
          </w:rPr>
          <w:delText>注册与登入登出</w:delText>
        </w:r>
        <w:r w:rsidR="00552FC9" w:rsidDel="0055693B">
          <w:rPr>
            <w:rFonts w:hint="eastAsia"/>
            <w:b/>
          </w:rPr>
          <w:delText>_</w:delText>
        </w:r>
        <w:r w:rsidR="00552FC9" w:rsidDel="0055693B">
          <w:rPr>
            <w:rFonts w:hint="eastAsia"/>
            <w:b/>
          </w:rPr>
          <w:delText>登入登出</w:delText>
        </w:r>
      </w:del>
    </w:p>
    <w:p w14:paraId="03A2F2C0" w14:textId="77777777" w:rsidR="005C529A" w:rsidDel="0055693B" w:rsidRDefault="005C529A" w:rsidP="005C529A">
      <w:pPr>
        <w:pStyle w:val="af"/>
        <w:numPr>
          <w:ilvl w:val="0"/>
          <w:numId w:val="8"/>
        </w:numPr>
        <w:ind w:firstLineChars="0"/>
        <w:rPr>
          <w:del w:id="100" w:author="q19353" w:date="2013-04-09T20:11:00Z"/>
        </w:rPr>
      </w:pPr>
      <w:del w:id="101" w:author="q19353" w:date="2013-04-09T20:11:00Z">
        <w:r w:rsidDel="0055693B">
          <w:rPr>
            <w:rFonts w:hint="eastAsia"/>
          </w:rPr>
          <w:delText>提供简单</w:delText>
        </w:r>
        <w:r w:rsidR="00782160" w:rsidDel="0055693B">
          <w:rPr>
            <w:rFonts w:hint="eastAsia"/>
          </w:rPr>
          <w:delText>的登陆页面，允许输入邮箱地址或手机号码（或用户名）作为登陆依据；</w:delText>
        </w:r>
        <w:r w:rsidR="00782160" w:rsidDel="0055693B">
          <w:delText xml:space="preserve"> </w:delText>
        </w:r>
      </w:del>
    </w:p>
    <w:p w14:paraId="1D476567" w14:textId="77777777" w:rsidR="00782160" w:rsidDel="0055693B" w:rsidRDefault="00782160" w:rsidP="005C529A">
      <w:pPr>
        <w:pStyle w:val="af"/>
        <w:numPr>
          <w:ilvl w:val="0"/>
          <w:numId w:val="8"/>
        </w:numPr>
        <w:ind w:firstLineChars="0"/>
        <w:rPr>
          <w:del w:id="102" w:author="q19353" w:date="2013-04-09T20:11:00Z"/>
        </w:rPr>
      </w:pPr>
      <w:del w:id="103" w:author="q19353" w:date="2013-04-09T20:11:00Z">
        <w:r w:rsidDel="0055693B">
          <w:rPr>
            <w:rFonts w:hint="eastAsia"/>
          </w:rPr>
          <w:delText>输入框下设置登陆按钮和注册按钮；</w:delText>
        </w:r>
      </w:del>
    </w:p>
    <w:p w14:paraId="5709D5FE" w14:textId="77777777" w:rsidR="005C529A" w:rsidDel="0055693B" w:rsidRDefault="00782160" w:rsidP="005C529A">
      <w:pPr>
        <w:pStyle w:val="af"/>
        <w:numPr>
          <w:ilvl w:val="0"/>
          <w:numId w:val="8"/>
        </w:numPr>
        <w:ind w:firstLineChars="0"/>
        <w:rPr>
          <w:del w:id="104" w:author="q19353" w:date="2013-04-09T20:11:00Z"/>
        </w:rPr>
      </w:pPr>
      <w:del w:id="105" w:author="q19353" w:date="2013-04-09T20:11:00Z">
        <w:r w:rsidDel="0055693B">
          <w:rPr>
            <w:rFonts w:hint="eastAsia"/>
          </w:rPr>
          <w:delText>点击注册按钮后进入“</w:delText>
        </w:r>
        <w:r w:rsidRPr="00BF79E1" w:rsidDel="0055693B">
          <w:rPr>
            <w:rFonts w:hint="eastAsia"/>
          </w:rPr>
          <w:delText>UC_APP_</w:delText>
        </w:r>
        <w:r w:rsidRPr="00BF79E1" w:rsidDel="0055693B">
          <w:rPr>
            <w:rFonts w:hint="eastAsia"/>
          </w:rPr>
          <w:delText>注册与登入登出</w:delText>
        </w:r>
        <w:r w:rsidRPr="00BF79E1" w:rsidDel="0055693B">
          <w:rPr>
            <w:rFonts w:hint="eastAsia"/>
          </w:rPr>
          <w:delText>_</w:delText>
        </w:r>
        <w:r w:rsidRPr="00BF79E1" w:rsidDel="0055693B">
          <w:rPr>
            <w:rFonts w:hint="eastAsia"/>
          </w:rPr>
          <w:delText>注册”</w:delText>
        </w:r>
        <w:r w:rsidDel="0055693B">
          <w:rPr>
            <w:rFonts w:hint="eastAsia"/>
          </w:rPr>
          <w:delText>所述的场景</w:delText>
        </w:r>
        <w:r w:rsidR="005C529A" w:rsidDel="0055693B">
          <w:rPr>
            <w:rFonts w:hint="eastAsia"/>
          </w:rPr>
          <w:delText>；</w:delText>
        </w:r>
      </w:del>
    </w:p>
    <w:p w14:paraId="2F63463E" w14:textId="77777777" w:rsidR="005C529A" w:rsidDel="0055693B" w:rsidRDefault="00904377" w:rsidP="00904377">
      <w:pPr>
        <w:pStyle w:val="af"/>
        <w:numPr>
          <w:ilvl w:val="0"/>
          <w:numId w:val="8"/>
        </w:numPr>
        <w:ind w:firstLineChars="0"/>
        <w:rPr>
          <w:del w:id="106" w:author="q19353" w:date="2013-04-09T20:11:00Z"/>
        </w:rPr>
      </w:pPr>
      <w:del w:id="107" w:author="q19353" w:date="2013-04-09T20:11:00Z">
        <w:r w:rsidDel="0055693B">
          <w:rPr>
            <w:rFonts w:hint="eastAsia"/>
          </w:rPr>
          <w:delText>APP</w:delText>
        </w:r>
        <w:r w:rsidDel="0055693B">
          <w:rPr>
            <w:rFonts w:hint="eastAsia"/>
          </w:rPr>
          <w:delText>在正常运行状态下（前台运行，激活状态），应提供登出选项。</w:delText>
        </w:r>
      </w:del>
    </w:p>
    <w:p w14:paraId="0E8A919E" w14:textId="77777777" w:rsidR="001A540A" w:rsidDel="0055693B" w:rsidRDefault="001A540A" w:rsidP="001A540A">
      <w:pPr>
        <w:numPr>
          <w:ilvl w:val="2"/>
          <w:numId w:val="2"/>
        </w:numPr>
        <w:spacing w:line="480" w:lineRule="auto"/>
        <w:outlineLvl w:val="2"/>
        <w:rPr>
          <w:del w:id="108" w:author="q19353" w:date="2013-04-09T20:11:00Z"/>
          <w:b/>
        </w:rPr>
      </w:pPr>
      <w:del w:id="109" w:author="q19353" w:date="2013-04-09T20:11:00Z">
        <w:r w:rsidRPr="00AB2D9E" w:rsidDel="0055693B">
          <w:rPr>
            <w:rFonts w:hint="eastAsia"/>
            <w:b/>
          </w:rPr>
          <w:delText>UC_</w:delText>
        </w:r>
        <w:r w:rsidDel="0055693B">
          <w:rPr>
            <w:rFonts w:hint="eastAsia"/>
            <w:b/>
          </w:rPr>
          <w:delText>APP_</w:delText>
        </w:r>
        <w:r w:rsidDel="0055693B">
          <w:rPr>
            <w:rFonts w:hint="eastAsia"/>
            <w:b/>
          </w:rPr>
          <w:delText>订阅消息</w:delText>
        </w:r>
      </w:del>
    </w:p>
    <w:p w14:paraId="75010CBF" w14:textId="77777777" w:rsidR="00BC3711" w:rsidDel="0055693B" w:rsidRDefault="00BC3711" w:rsidP="001A540A">
      <w:pPr>
        <w:pStyle w:val="af"/>
        <w:numPr>
          <w:ilvl w:val="0"/>
          <w:numId w:val="8"/>
        </w:numPr>
        <w:ind w:firstLineChars="0"/>
        <w:rPr>
          <w:del w:id="110" w:author="q19353" w:date="2013-04-09T20:11:00Z"/>
        </w:rPr>
      </w:pPr>
      <w:del w:id="111" w:author="q19353" w:date="2013-04-09T20:11:00Z">
        <w:r w:rsidDel="0055693B">
          <w:rPr>
            <w:rFonts w:hint="eastAsia"/>
          </w:rPr>
          <w:delText>用户首次登入后，提供订阅选项，第一阶段的开发中允许提供无选项的订阅按钮</w:delText>
        </w:r>
        <w:r w:rsidR="001A540A" w:rsidDel="0055693B">
          <w:rPr>
            <w:rFonts w:hint="eastAsia"/>
          </w:rPr>
          <w:delText>；</w:delText>
        </w:r>
      </w:del>
    </w:p>
    <w:p w14:paraId="4452FDFD" w14:textId="77777777" w:rsidR="00BC3711" w:rsidDel="0055693B" w:rsidRDefault="00BC3711" w:rsidP="001A540A">
      <w:pPr>
        <w:pStyle w:val="af"/>
        <w:numPr>
          <w:ilvl w:val="0"/>
          <w:numId w:val="8"/>
        </w:numPr>
        <w:ind w:firstLineChars="0"/>
        <w:rPr>
          <w:del w:id="112" w:author="q19353" w:date="2013-04-09T20:11:00Z"/>
        </w:rPr>
      </w:pPr>
      <w:del w:id="113" w:author="q19353" w:date="2013-04-09T20:11:00Z">
        <w:r w:rsidDel="0055693B">
          <w:rPr>
            <w:rFonts w:hint="eastAsia"/>
          </w:rPr>
          <w:delText>用户点击订阅按钮后，向</w:delText>
        </w:r>
        <w:r w:rsidDel="0055693B">
          <w:rPr>
            <w:rFonts w:hint="eastAsia"/>
          </w:rPr>
          <w:delText>Server</w:delText>
        </w:r>
        <w:r w:rsidDel="0055693B">
          <w:rPr>
            <w:rFonts w:hint="eastAsia"/>
          </w:rPr>
          <w:delText>端发送包含</w:delText>
        </w:r>
        <w:r w:rsidDel="0055693B">
          <w:rPr>
            <w:rFonts w:hint="eastAsia"/>
          </w:rPr>
          <w:delText>Server</w:delText>
        </w:r>
        <w:r w:rsidDel="0055693B">
          <w:rPr>
            <w:rFonts w:hint="eastAsia"/>
          </w:rPr>
          <w:delText>端向</w:delText>
        </w:r>
        <w:r w:rsidDel="0055693B">
          <w:rPr>
            <w:rFonts w:hint="eastAsia"/>
          </w:rPr>
          <w:delText>App</w:delText>
        </w:r>
        <w:r w:rsidDel="0055693B">
          <w:rPr>
            <w:rFonts w:hint="eastAsia"/>
          </w:rPr>
          <w:delText>推送消息时所需的</w:delText>
        </w:r>
        <w:r w:rsidDel="0055693B">
          <w:rPr>
            <w:rFonts w:hint="eastAsia"/>
          </w:rPr>
          <w:delText>App</w:delText>
        </w:r>
        <w:r w:rsidDel="0055693B">
          <w:rPr>
            <w:rFonts w:hint="eastAsia"/>
          </w:rPr>
          <w:delText>标识信息，如用户终端设备号等；</w:delText>
        </w:r>
      </w:del>
    </w:p>
    <w:p w14:paraId="3EE69D77" w14:textId="77777777" w:rsidR="001A540A" w:rsidDel="0055693B" w:rsidRDefault="00BC3711" w:rsidP="001A540A">
      <w:pPr>
        <w:pStyle w:val="af"/>
        <w:numPr>
          <w:ilvl w:val="0"/>
          <w:numId w:val="8"/>
        </w:numPr>
        <w:ind w:firstLineChars="0"/>
        <w:rPr>
          <w:del w:id="114" w:author="q19353" w:date="2013-04-09T20:11:00Z"/>
        </w:rPr>
      </w:pPr>
      <w:del w:id="115" w:author="q19353" w:date="2013-04-09T20:11:00Z">
        <w:r w:rsidDel="0055693B">
          <w:rPr>
            <w:rFonts w:hint="eastAsia"/>
          </w:rPr>
          <w:delText>App</w:delText>
        </w:r>
        <w:r w:rsidDel="0055693B">
          <w:rPr>
            <w:rFonts w:hint="eastAsia"/>
          </w:rPr>
          <w:delText>收到</w:delText>
        </w:r>
        <w:r w:rsidDel="0055693B">
          <w:rPr>
            <w:rFonts w:hint="eastAsia"/>
          </w:rPr>
          <w:delText>Server</w:delText>
        </w:r>
        <w:r w:rsidDel="0055693B">
          <w:rPr>
            <w:rFonts w:hint="eastAsia"/>
          </w:rPr>
          <w:delText>端回复的确认消息后，进入场景</w:delText>
        </w:r>
        <w:r w:rsidR="004202C8" w:rsidDel="0055693B">
          <w:rPr>
            <w:rFonts w:hint="eastAsia"/>
          </w:rPr>
          <w:delText>“</w:delText>
        </w:r>
        <w:r w:rsidDel="0055693B">
          <w:rPr>
            <w:rFonts w:hint="eastAsia"/>
          </w:rPr>
          <w:delText>UC_App_</w:delText>
        </w:r>
        <w:r w:rsidR="004202C8" w:rsidDel="0055693B">
          <w:rPr>
            <w:rFonts w:hint="eastAsia"/>
          </w:rPr>
          <w:delText>请求更新信息</w:delText>
        </w:r>
        <w:r w:rsidR="001A540A" w:rsidDel="0055693B">
          <w:delText xml:space="preserve"> </w:delText>
        </w:r>
        <w:r w:rsidR="004202C8" w:rsidDel="0055693B">
          <w:rPr>
            <w:rFonts w:hint="eastAsia"/>
          </w:rPr>
          <w:delText>”</w:delText>
        </w:r>
        <w:r w:rsidR="00222919" w:rsidDel="0055693B">
          <w:rPr>
            <w:rFonts w:hint="eastAsia"/>
          </w:rPr>
          <w:delText>；</w:delText>
        </w:r>
      </w:del>
    </w:p>
    <w:p w14:paraId="3033ADCE" w14:textId="77777777" w:rsidR="001A540A" w:rsidDel="0055693B" w:rsidRDefault="00222919" w:rsidP="001A540A">
      <w:pPr>
        <w:pStyle w:val="af"/>
        <w:numPr>
          <w:ilvl w:val="0"/>
          <w:numId w:val="8"/>
        </w:numPr>
        <w:ind w:firstLineChars="0"/>
        <w:rPr>
          <w:del w:id="116" w:author="q19353" w:date="2013-04-09T20:11:00Z"/>
        </w:rPr>
      </w:pPr>
      <w:del w:id="117" w:author="q19353" w:date="2013-04-09T20:11:00Z">
        <w:r w:rsidDel="0055693B">
          <w:rPr>
            <w:rFonts w:hint="eastAsia"/>
          </w:rPr>
          <w:delText>在等待</w:delText>
        </w:r>
        <w:r w:rsidDel="0055693B">
          <w:rPr>
            <w:rFonts w:hint="eastAsia"/>
          </w:rPr>
          <w:delText>Server</w:delText>
        </w:r>
        <w:r w:rsidDel="0055693B">
          <w:rPr>
            <w:rFonts w:hint="eastAsia"/>
          </w:rPr>
          <w:delText>端回复消息的过程中，应有明确的提示告知用户当前处于等待状态；</w:delText>
        </w:r>
      </w:del>
    </w:p>
    <w:p w14:paraId="499F8DEE" w14:textId="77777777" w:rsidR="00222919" w:rsidDel="0055693B" w:rsidRDefault="00222919" w:rsidP="001A540A">
      <w:pPr>
        <w:pStyle w:val="af"/>
        <w:numPr>
          <w:ilvl w:val="0"/>
          <w:numId w:val="8"/>
        </w:numPr>
        <w:ind w:firstLineChars="0"/>
        <w:rPr>
          <w:del w:id="118" w:author="q19353" w:date="2013-04-09T20:11:00Z"/>
        </w:rPr>
      </w:pPr>
      <w:del w:id="119" w:author="q19353" w:date="2013-04-09T20:11:00Z">
        <w:r w:rsidDel="0055693B">
          <w:rPr>
            <w:rFonts w:hint="eastAsia"/>
          </w:rPr>
          <w:delText>应设置定时器</w:delText>
        </w:r>
        <w:r w:rsidDel="0055693B">
          <w:rPr>
            <w:rFonts w:hint="eastAsia"/>
          </w:rPr>
          <w:delText>Timer_Wait_For_Book_Response</w:delText>
        </w:r>
        <w:r w:rsidDel="0055693B">
          <w:rPr>
            <w:rFonts w:hint="eastAsia"/>
          </w:rPr>
          <w:delText>，若等待时间超过该定时器，则提示订阅失败，重新载入本场景，重置定时器。</w:delText>
        </w:r>
      </w:del>
    </w:p>
    <w:p w14:paraId="0914B1FD" w14:textId="7FB49D9E" w:rsidR="001A540A" w:rsidRPr="006D6862" w:rsidRDefault="00BF79E1" w:rsidP="001A540A">
      <w:pPr>
        <w:numPr>
          <w:ilvl w:val="2"/>
          <w:numId w:val="2"/>
        </w:numPr>
        <w:spacing w:line="480" w:lineRule="auto"/>
        <w:outlineLvl w:val="2"/>
        <w:rPr>
          <w:rFonts w:hint="eastAsia"/>
          <w:b/>
        </w:rPr>
      </w:pPr>
      <w:r w:rsidRPr="00AB2D9E">
        <w:rPr>
          <w:rFonts w:hint="eastAsia"/>
          <w:b/>
        </w:rPr>
        <w:t>UC_</w:t>
      </w:r>
      <w:r w:rsidR="00E2521E">
        <w:rPr>
          <w:rFonts w:ascii="宋体" w:hAnsi="宋体" w:cs="宋体" w:hint="eastAsia"/>
          <w:b/>
        </w:rPr>
        <w:t>维护App端Seeds信息</w:t>
      </w:r>
    </w:p>
    <w:p w14:paraId="03F9E738" w14:textId="19C4E6FD" w:rsidR="006D6862" w:rsidRPr="001A7F73" w:rsidRDefault="005F255B" w:rsidP="005C753A">
      <w:pPr>
        <w:numPr>
          <w:ilvl w:val="3"/>
          <w:numId w:val="2"/>
        </w:numPr>
        <w:spacing w:line="480" w:lineRule="auto"/>
        <w:outlineLvl w:val="2"/>
        <w:rPr>
          <w:rFonts w:hint="eastAsia"/>
          <w:b/>
        </w:rPr>
      </w:pPr>
      <w:r>
        <w:rPr>
          <w:rFonts w:hint="eastAsia"/>
        </w:rPr>
        <w:t>手动请求</w:t>
      </w:r>
      <w:r>
        <w:rPr>
          <w:rFonts w:hint="eastAsia"/>
        </w:rPr>
        <w:t>Server</w:t>
      </w:r>
      <w:r>
        <w:rPr>
          <w:rFonts w:hint="eastAsia"/>
        </w:rPr>
        <w:t>端的</w:t>
      </w:r>
      <w:r>
        <w:rPr>
          <w:rFonts w:hint="eastAsia"/>
        </w:rPr>
        <w:t>Seeds</w:t>
      </w:r>
      <w:r>
        <w:rPr>
          <w:rFonts w:hint="eastAsia"/>
        </w:rPr>
        <w:t>信息</w:t>
      </w:r>
    </w:p>
    <w:p w14:paraId="4138DE98" w14:textId="222C29AD" w:rsidR="001A7F73" w:rsidRPr="00E80FBC" w:rsidRDefault="00427D1D" w:rsidP="001A7F73">
      <w:pPr>
        <w:spacing w:line="480" w:lineRule="auto"/>
        <w:ind w:left="851"/>
        <w:outlineLvl w:val="2"/>
        <w:rPr>
          <w:rFonts w:hint="eastAsia"/>
          <w:b/>
        </w:rPr>
      </w:pPr>
      <w:r>
        <w:rPr>
          <w:rFonts w:hint="eastAsia"/>
        </w:rPr>
        <w:t>用户第一次发起请求时，连接</w:t>
      </w:r>
      <w:r>
        <w:rPr>
          <w:rFonts w:hint="eastAsia"/>
        </w:rPr>
        <w:t>Server</w:t>
      </w:r>
      <w:r>
        <w:rPr>
          <w:rFonts w:hint="eastAsia"/>
        </w:rPr>
        <w:t>端获取</w:t>
      </w:r>
      <w:r>
        <w:rPr>
          <w:rFonts w:hint="eastAsia"/>
        </w:rPr>
        <w:t>Seeds</w:t>
      </w:r>
      <w:r>
        <w:rPr>
          <w:rFonts w:hint="eastAsia"/>
        </w:rPr>
        <w:t>信息</w:t>
      </w:r>
      <w:r w:rsidR="00030E47">
        <w:rPr>
          <w:rFonts w:hint="eastAsia"/>
        </w:rPr>
        <w:t>，如果此时</w:t>
      </w:r>
      <w:r w:rsidR="006C68D9">
        <w:rPr>
          <w:rFonts w:hint="eastAsia"/>
        </w:rPr>
        <w:t>Server</w:t>
      </w:r>
      <w:r w:rsidR="006C68D9">
        <w:rPr>
          <w:rFonts w:hint="eastAsia"/>
        </w:rPr>
        <w:t>端有数据返回则</w:t>
      </w:r>
      <w:r w:rsidR="001468B7">
        <w:rPr>
          <w:rFonts w:hint="eastAsia"/>
        </w:rPr>
        <w:t>先保存在本地</w:t>
      </w:r>
      <w:bookmarkStart w:id="120" w:name="_GoBack"/>
      <w:bookmarkEnd w:id="120"/>
      <w:r w:rsidR="001468B7">
        <w:rPr>
          <w:rFonts w:hint="eastAsia"/>
        </w:rPr>
        <w:t>，然后自动进入</w:t>
      </w:r>
      <w:r w:rsidR="001468B7">
        <w:rPr>
          <w:rFonts w:hint="eastAsia"/>
        </w:rPr>
        <w:t>Seeds</w:t>
      </w:r>
      <w:r w:rsidR="001468B7">
        <w:rPr>
          <w:rFonts w:hint="eastAsia"/>
        </w:rPr>
        <w:t>信息列表界面</w:t>
      </w:r>
      <w:r w:rsidR="006C68D9">
        <w:rPr>
          <w:rFonts w:hint="eastAsia"/>
        </w:rPr>
        <w:t>，如果没有数据</w:t>
      </w:r>
      <w:r w:rsidR="001468B7">
        <w:rPr>
          <w:rFonts w:hint="eastAsia"/>
        </w:rPr>
        <w:t>返回</w:t>
      </w:r>
      <w:r w:rsidR="00833A66">
        <w:rPr>
          <w:rFonts w:hint="eastAsia"/>
        </w:rPr>
        <w:t>，</w:t>
      </w:r>
      <w:r w:rsidR="001468B7">
        <w:rPr>
          <w:rFonts w:hint="eastAsia"/>
        </w:rPr>
        <w:t>则提示</w:t>
      </w:r>
      <w:r w:rsidR="00833A66">
        <w:rPr>
          <w:rFonts w:hint="eastAsia"/>
        </w:rPr>
        <w:t>用户</w:t>
      </w:r>
      <w:r w:rsidR="0014652E">
        <w:rPr>
          <w:rFonts w:hint="eastAsia"/>
        </w:rPr>
        <w:t>没有数据。</w:t>
      </w:r>
    </w:p>
    <w:p w14:paraId="0EADE73B" w14:textId="4D82675B" w:rsidR="00540366" w:rsidRPr="00540366" w:rsidRDefault="004B06CE" w:rsidP="00540366">
      <w:pPr>
        <w:numPr>
          <w:ilvl w:val="3"/>
          <w:numId w:val="2"/>
        </w:numPr>
        <w:spacing w:line="480" w:lineRule="auto"/>
        <w:outlineLvl w:val="2"/>
        <w:rPr>
          <w:rFonts w:hint="eastAsia"/>
          <w:b/>
        </w:rPr>
      </w:pPr>
      <w:r>
        <w:rPr>
          <w:rFonts w:hint="eastAsia"/>
        </w:rPr>
        <w:t>在</w:t>
      </w:r>
      <w:r>
        <w:rPr>
          <w:rFonts w:hint="eastAsia"/>
        </w:rPr>
        <w:t>App</w:t>
      </w:r>
      <w:r>
        <w:rPr>
          <w:rFonts w:hint="eastAsia"/>
        </w:rPr>
        <w:t>端保存</w:t>
      </w:r>
      <w:r>
        <w:rPr>
          <w:rFonts w:hint="eastAsia"/>
        </w:rPr>
        <w:t>Seeds</w:t>
      </w:r>
      <w:r>
        <w:rPr>
          <w:rFonts w:hint="eastAsia"/>
        </w:rPr>
        <w:t>信息</w:t>
      </w:r>
    </w:p>
    <w:p w14:paraId="770F9FD5" w14:textId="2AC15A0B" w:rsidR="008C4CD6" w:rsidRPr="00AC5698" w:rsidRDefault="00222973" w:rsidP="005C753A">
      <w:pPr>
        <w:numPr>
          <w:ilvl w:val="3"/>
          <w:numId w:val="2"/>
        </w:numPr>
        <w:spacing w:line="480" w:lineRule="auto"/>
        <w:outlineLvl w:val="2"/>
        <w:rPr>
          <w:rFonts w:hint="eastAsia"/>
          <w:b/>
        </w:rPr>
      </w:pPr>
      <w:r>
        <w:rPr>
          <w:rFonts w:hint="eastAsia"/>
        </w:rPr>
        <w:t>浏览</w:t>
      </w:r>
      <w:r>
        <w:rPr>
          <w:rFonts w:hint="eastAsia"/>
        </w:rPr>
        <w:t>App</w:t>
      </w:r>
      <w:r>
        <w:rPr>
          <w:rFonts w:hint="eastAsia"/>
        </w:rPr>
        <w:t>端保存的</w:t>
      </w:r>
      <w:r>
        <w:rPr>
          <w:rFonts w:hint="eastAsia"/>
        </w:rPr>
        <w:t>Seeds</w:t>
      </w:r>
      <w:r>
        <w:rPr>
          <w:rFonts w:hint="eastAsia"/>
        </w:rPr>
        <w:t>信息列表</w:t>
      </w:r>
    </w:p>
    <w:p w14:paraId="509FD644" w14:textId="698E965B" w:rsidR="00AC5698" w:rsidRPr="00927DF7" w:rsidRDefault="00BE1C39" w:rsidP="005C753A">
      <w:pPr>
        <w:numPr>
          <w:ilvl w:val="3"/>
          <w:numId w:val="2"/>
        </w:numPr>
        <w:spacing w:line="480" w:lineRule="auto"/>
        <w:outlineLvl w:val="2"/>
        <w:rPr>
          <w:rFonts w:hint="eastAsia"/>
          <w:b/>
        </w:rPr>
      </w:pPr>
      <w:r>
        <w:rPr>
          <w:rFonts w:hint="eastAsia"/>
        </w:rPr>
        <w:t>浏览</w:t>
      </w:r>
      <w:r>
        <w:rPr>
          <w:rFonts w:hint="eastAsia"/>
        </w:rPr>
        <w:t>App</w:t>
      </w:r>
      <w:r>
        <w:rPr>
          <w:rFonts w:hint="eastAsia"/>
        </w:rPr>
        <w:t>端保存的</w:t>
      </w:r>
      <w:r>
        <w:rPr>
          <w:rFonts w:hint="eastAsia"/>
        </w:rPr>
        <w:t>Seed</w:t>
      </w:r>
      <w:r>
        <w:rPr>
          <w:rFonts w:hint="eastAsia"/>
        </w:rPr>
        <w:t>详细信息</w:t>
      </w:r>
    </w:p>
    <w:p w14:paraId="461EAFBC" w14:textId="06ECC1A1" w:rsidR="00927DF7" w:rsidRPr="009F4D6F" w:rsidRDefault="00E80FBC" w:rsidP="00927DF7">
      <w:pPr>
        <w:numPr>
          <w:ilvl w:val="4"/>
          <w:numId w:val="2"/>
        </w:numPr>
        <w:spacing w:line="480" w:lineRule="auto"/>
        <w:outlineLvl w:val="2"/>
        <w:rPr>
          <w:rFonts w:hint="eastAsia"/>
          <w:b/>
        </w:rPr>
      </w:pPr>
      <w:r>
        <w:rPr>
          <w:rFonts w:hint="eastAsia"/>
        </w:rPr>
        <w:t>获取</w:t>
      </w:r>
      <w:r>
        <w:rPr>
          <w:rFonts w:hint="eastAsia"/>
        </w:rPr>
        <w:t>Seed</w:t>
      </w:r>
      <w:r w:rsidR="005A0F66">
        <w:rPr>
          <w:rFonts w:ascii="宋体" w:hAnsi="宋体" w:cs="宋体" w:hint="eastAsia"/>
        </w:rPr>
        <w:t>的图片</w:t>
      </w:r>
    </w:p>
    <w:p w14:paraId="626E50EC" w14:textId="6C54802E" w:rsidR="009F4D6F" w:rsidRPr="005C2DF9" w:rsidRDefault="009F4D6F" w:rsidP="00927DF7">
      <w:pPr>
        <w:numPr>
          <w:ilvl w:val="4"/>
          <w:numId w:val="2"/>
        </w:numPr>
        <w:spacing w:line="480" w:lineRule="auto"/>
        <w:outlineLvl w:val="2"/>
        <w:rPr>
          <w:rFonts w:hint="eastAsia"/>
          <w:b/>
        </w:rPr>
      </w:pPr>
      <w:r>
        <w:rPr>
          <w:rFonts w:ascii="宋体" w:hAnsi="宋体" w:cs="宋体" w:hint="eastAsia"/>
        </w:rPr>
        <w:t>获取Seed的torrent并保存在App端</w:t>
      </w:r>
    </w:p>
    <w:p w14:paraId="7749A3B3" w14:textId="0B08C6B8" w:rsidR="005C2DF9" w:rsidRDefault="005C2DF9" w:rsidP="00927DF7">
      <w:pPr>
        <w:numPr>
          <w:ilvl w:val="4"/>
          <w:numId w:val="2"/>
        </w:numPr>
        <w:spacing w:line="480" w:lineRule="auto"/>
        <w:outlineLvl w:val="2"/>
        <w:rPr>
          <w:b/>
        </w:rPr>
      </w:pPr>
      <w:r>
        <w:rPr>
          <w:rFonts w:ascii="宋体" w:hAnsi="宋体" w:cs="宋体" w:hint="eastAsia"/>
        </w:rPr>
        <w:t>删除在App端保存的torrent</w:t>
      </w:r>
    </w:p>
    <w:p w14:paraId="186362DC" w14:textId="0EF53500" w:rsidR="00656879" w:rsidRPr="00684E39" w:rsidRDefault="001A3B9D" w:rsidP="00684E39">
      <w:pPr>
        <w:rPr>
          <w:ins w:id="121" w:author="q19353" w:date="2013-04-09T20:34:00Z"/>
          <w:rFonts w:hint="eastAsia"/>
          <w:b/>
        </w:rPr>
      </w:pPr>
      <w:del w:id="122" w:author="q19353" w:date="2013-04-09T20:17:00Z">
        <w:r w:rsidDel="00AD1F76">
          <w:rPr>
            <w:rFonts w:hint="eastAsia"/>
          </w:rPr>
          <w:delText>保存的每日信息应有时间（年月日）标</w:delText>
        </w:r>
      </w:del>
    </w:p>
    <w:p w14:paraId="37D44BC4" w14:textId="77777777" w:rsidR="00590311" w:rsidRPr="00590311" w:rsidDel="00AD1F76" w:rsidRDefault="004112E4" w:rsidP="004112E4">
      <w:pPr>
        <w:numPr>
          <w:ilvl w:val="2"/>
          <w:numId w:val="2"/>
        </w:numPr>
        <w:spacing w:line="480" w:lineRule="auto"/>
        <w:outlineLvl w:val="2"/>
        <w:rPr>
          <w:del w:id="123" w:author="q19353" w:date="2013-04-09T20:19:00Z"/>
          <w:b/>
        </w:rPr>
      </w:pPr>
      <w:del w:id="124" w:author="q19353" w:date="2013-04-09T20:19:00Z">
        <w:r w:rsidDel="00AD1F76">
          <w:rPr>
            <w:rFonts w:hint="eastAsia"/>
            <w:b/>
          </w:rPr>
          <w:delText>UC_APP_JSON</w:delText>
        </w:r>
        <w:r w:rsidDel="00AD1F76">
          <w:rPr>
            <w:rFonts w:hint="eastAsia"/>
            <w:b/>
          </w:rPr>
          <w:delText>组建与解析</w:delText>
        </w:r>
      </w:del>
    </w:p>
    <w:p w14:paraId="666B80BB" w14:textId="77777777" w:rsidR="004112E4" w:rsidDel="00AD1F76" w:rsidRDefault="00D15C62" w:rsidP="004112E4">
      <w:pPr>
        <w:pStyle w:val="af"/>
        <w:numPr>
          <w:ilvl w:val="0"/>
          <w:numId w:val="8"/>
        </w:numPr>
        <w:ind w:firstLineChars="0"/>
        <w:rPr>
          <w:del w:id="125" w:author="q19353" w:date="2013-04-09T20:19:00Z"/>
        </w:rPr>
      </w:pPr>
      <w:del w:id="126" w:author="q19353" w:date="2013-04-09T20:19:00Z">
        <w:r w:rsidDel="00AD1F76">
          <w:rPr>
            <w:rFonts w:hint="eastAsia"/>
          </w:rPr>
          <w:delText>本场景声明</w:delText>
        </w:r>
        <w:r w:rsidDel="00AD1F76">
          <w:rPr>
            <w:rFonts w:hint="eastAsia"/>
          </w:rPr>
          <w:delText>App</w:delText>
        </w:r>
        <w:r w:rsidDel="00AD1F76">
          <w:rPr>
            <w:rFonts w:hint="eastAsia"/>
          </w:rPr>
          <w:delText>与</w:delText>
        </w:r>
        <w:r w:rsidDel="00AD1F76">
          <w:rPr>
            <w:rFonts w:hint="eastAsia"/>
          </w:rPr>
          <w:delText>Server</w:delText>
        </w:r>
        <w:r w:rsidDel="00AD1F76">
          <w:rPr>
            <w:rFonts w:hint="eastAsia"/>
          </w:rPr>
          <w:delText>交互的过程中，针对</w:delText>
        </w:r>
        <w:r w:rsidDel="00AD1F76">
          <w:rPr>
            <w:rFonts w:hint="eastAsia"/>
          </w:rPr>
          <w:delText>JSON</w:delText>
        </w:r>
        <w:r w:rsidDel="00AD1F76">
          <w:rPr>
            <w:rFonts w:hint="eastAsia"/>
          </w:rPr>
          <w:delText>消息的组建与解析；</w:delText>
        </w:r>
      </w:del>
    </w:p>
    <w:p w14:paraId="453680AB" w14:textId="77777777" w:rsidR="00D15C62" w:rsidDel="00AD1F76" w:rsidRDefault="00D15C62" w:rsidP="004112E4">
      <w:pPr>
        <w:pStyle w:val="af"/>
        <w:numPr>
          <w:ilvl w:val="0"/>
          <w:numId w:val="8"/>
        </w:numPr>
        <w:ind w:firstLineChars="0"/>
        <w:rPr>
          <w:del w:id="127" w:author="q19353" w:date="2013-04-09T20:19:00Z"/>
        </w:rPr>
      </w:pPr>
      <w:del w:id="128" w:author="q19353" w:date="2013-04-09T20:19:00Z">
        <w:r w:rsidDel="00AD1F76">
          <w:rPr>
            <w:rFonts w:hint="eastAsia"/>
          </w:rPr>
          <w:delText>相应的组建与解析过程参照接口文档中对消息的定义。</w:delText>
        </w:r>
      </w:del>
    </w:p>
    <w:p w14:paraId="56F2E7D4" w14:textId="77777777" w:rsidR="004112E4" w:rsidRPr="00D15C62" w:rsidDel="00AD1F76" w:rsidRDefault="00D15C62" w:rsidP="00D15C62">
      <w:pPr>
        <w:numPr>
          <w:ilvl w:val="2"/>
          <w:numId w:val="2"/>
        </w:numPr>
        <w:spacing w:line="480" w:lineRule="auto"/>
        <w:outlineLvl w:val="2"/>
        <w:rPr>
          <w:del w:id="129" w:author="q19353" w:date="2013-04-09T20:19:00Z"/>
          <w:b/>
        </w:rPr>
      </w:pPr>
      <w:del w:id="130" w:author="q19353" w:date="2013-04-09T20:19:00Z">
        <w:r w:rsidRPr="00D15C62" w:rsidDel="00AD1F76">
          <w:rPr>
            <w:rFonts w:hint="eastAsia"/>
            <w:b/>
          </w:rPr>
          <w:delText>UC_APP_</w:delText>
        </w:r>
        <w:r w:rsidRPr="00D15C62" w:rsidDel="00AD1F76">
          <w:rPr>
            <w:rFonts w:hint="eastAsia"/>
            <w:b/>
          </w:rPr>
          <w:delText>网络处理</w:delText>
        </w:r>
      </w:del>
    </w:p>
    <w:p w14:paraId="3FB48356" w14:textId="77777777" w:rsidR="00D15C62" w:rsidDel="00AD1F76" w:rsidRDefault="00D15C62" w:rsidP="00D15C62">
      <w:pPr>
        <w:pStyle w:val="af"/>
        <w:numPr>
          <w:ilvl w:val="0"/>
          <w:numId w:val="8"/>
        </w:numPr>
        <w:ind w:firstLineChars="0"/>
        <w:rPr>
          <w:del w:id="131" w:author="q19353" w:date="2013-04-09T20:19:00Z"/>
        </w:rPr>
      </w:pPr>
      <w:del w:id="132" w:author="q19353" w:date="2013-04-09T20:19:00Z">
        <w:r w:rsidDel="00AD1F76">
          <w:rPr>
            <w:rFonts w:hint="eastAsia"/>
          </w:rPr>
          <w:delText>本场景声明</w:delText>
        </w:r>
        <w:r w:rsidDel="00AD1F76">
          <w:rPr>
            <w:rFonts w:hint="eastAsia"/>
          </w:rPr>
          <w:delText>App</w:delText>
        </w:r>
        <w:r w:rsidDel="00AD1F76">
          <w:rPr>
            <w:rFonts w:hint="eastAsia"/>
          </w:rPr>
          <w:delText>与</w:delText>
        </w:r>
        <w:r w:rsidDel="00AD1F76">
          <w:rPr>
            <w:rFonts w:hint="eastAsia"/>
          </w:rPr>
          <w:delText>Server</w:delText>
        </w:r>
        <w:r w:rsidDel="00AD1F76">
          <w:rPr>
            <w:rFonts w:hint="eastAsia"/>
          </w:rPr>
          <w:delText>交互的过程中，针对</w:delText>
        </w:r>
        <w:r w:rsidDel="00AD1F76">
          <w:rPr>
            <w:rFonts w:hint="eastAsia"/>
          </w:rPr>
          <w:delText>http</w:delText>
        </w:r>
        <w:r w:rsidDel="00AD1F76">
          <w:rPr>
            <w:rFonts w:hint="eastAsia"/>
          </w:rPr>
          <w:delText>及其他相关通讯方式的封装；</w:delText>
        </w:r>
      </w:del>
    </w:p>
    <w:p w14:paraId="0B1F537C" w14:textId="77777777" w:rsidR="00D15C62" w:rsidDel="00AD1F76" w:rsidRDefault="00D15C62" w:rsidP="00D15C62">
      <w:pPr>
        <w:pStyle w:val="af"/>
        <w:numPr>
          <w:ilvl w:val="0"/>
          <w:numId w:val="8"/>
        </w:numPr>
        <w:ind w:firstLineChars="0"/>
        <w:rPr>
          <w:del w:id="133" w:author="q19353" w:date="2013-04-09T20:19:00Z"/>
        </w:rPr>
      </w:pPr>
      <w:del w:id="134" w:author="q19353" w:date="2013-04-09T20:19:00Z">
        <w:r w:rsidDel="00AD1F76">
          <w:rPr>
            <w:rFonts w:hint="eastAsia"/>
          </w:rPr>
          <w:delText>相应的组建与解析过程参照接口文档中对通讯方式的定义。</w:delText>
        </w:r>
      </w:del>
    </w:p>
    <w:p w14:paraId="4BD27C56" w14:textId="77777777" w:rsidR="00E7251E" w:rsidRPr="00D15C62" w:rsidRDefault="00E7251E" w:rsidP="00E21D2C">
      <w:pPr>
        <w:rPr>
          <w:b/>
          <w:color w:val="808080"/>
        </w:rPr>
      </w:pPr>
    </w:p>
    <w:p w14:paraId="64F8C33C" w14:textId="77777777" w:rsidR="00DA50B9" w:rsidRDefault="00DA50B9" w:rsidP="00E21D2C">
      <w:pPr>
        <w:rPr>
          <w:b/>
          <w:color w:val="808080"/>
        </w:rPr>
      </w:pPr>
    </w:p>
    <w:p w14:paraId="5F162F3F" w14:textId="77777777" w:rsidR="007A3913" w:rsidRDefault="007A3913">
      <w:pPr>
        <w:rPr>
          <w:kern w:val="0"/>
          <w:sz w:val="20"/>
          <w:szCs w:val="20"/>
        </w:rPr>
      </w:pPr>
    </w:p>
    <w:p w14:paraId="711F7733" w14:textId="77777777" w:rsidR="00836F23" w:rsidRDefault="00836F23">
      <w:pPr>
        <w:widowControl/>
        <w:jc w:val="left"/>
        <w:rPr>
          <w:b/>
          <w:sz w:val="24"/>
        </w:rPr>
      </w:pPr>
      <w:r>
        <w:rPr>
          <w:b/>
          <w:sz w:val="24"/>
        </w:rPr>
        <w:br w:type="page"/>
      </w:r>
    </w:p>
    <w:p w14:paraId="5F2CCE45" w14:textId="0C25FDAD" w:rsidR="00DA50B9" w:rsidRDefault="00B82862" w:rsidP="00DA50B9">
      <w:pPr>
        <w:numPr>
          <w:ilvl w:val="1"/>
          <w:numId w:val="2"/>
        </w:numPr>
        <w:spacing w:line="480" w:lineRule="auto"/>
        <w:outlineLvl w:val="1"/>
        <w:rPr>
          <w:b/>
          <w:sz w:val="24"/>
        </w:rPr>
      </w:pPr>
      <w:r>
        <w:rPr>
          <w:rFonts w:hint="eastAsia"/>
          <w:b/>
          <w:sz w:val="24"/>
        </w:rPr>
        <w:lastRenderedPageBreak/>
        <w:t>Server</w:t>
      </w:r>
      <w:r>
        <w:rPr>
          <w:rFonts w:ascii="宋体" w:hAnsi="宋体" w:cs="宋体" w:hint="eastAsia"/>
          <w:b/>
          <w:sz w:val="24"/>
        </w:rPr>
        <w:t>端</w:t>
      </w:r>
      <w:r w:rsidR="00F301B1">
        <w:rPr>
          <w:rFonts w:hint="eastAsia"/>
          <w:b/>
          <w:sz w:val="24"/>
        </w:rPr>
        <w:t>数据结构</w:t>
      </w:r>
    </w:p>
    <w:p w14:paraId="11E09D95" w14:textId="77777777" w:rsidR="001928C0" w:rsidRPr="00DA7CD7" w:rsidRDefault="001928C0" w:rsidP="001928C0">
      <w:pPr>
        <w:numPr>
          <w:ilvl w:val="2"/>
          <w:numId w:val="2"/>
        </w:numPr>
        <w:spacing w:line="480" w:lineRule="auto"/>
        <w:outlineLvl w:val="2"/>
        <w:rPr>
          <w:b/>
        </w:rPr>
      </w:pPr>
      <w:bookmarkStart w:id="135" w:name="OLE_LINK28"/>
      <w:bookmarkStart w:id="136" w:name="OLE_LINK29"/>
      <w:r w:rsidRPr="00DA7CD7">
        <w:rPr>
          <w:rFonts w:hint="eastAsia"/>
          <w:b/>
        </w:rPr>
        <w:t>Seed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641"/>
        <w:gridCol w:w="1194"/>
        <w:gridCol w:w="1628"/>
        <w:gridCol w:w="670"/>
        <w:gridCol w:w="1432"/>
        <w:gridCol w:w="2957"/>
      </w:tblGrid>
      <w:tr w:rsidR="001928C0" w14:paraId="469850A0" w14:textId="77777777" w:rsidTr="00340AFE">
        <w:tc>
          <w:tcPr>
            <w:tcW w:w="641" w:type="dxa"/>
            <w:shd w:val="clear" w:color="auto" w:fill="D9D9D9" w:themeFill="background1" w:themeFillShade="D9"/>
          </w:tcPr>
          <w:p w14:paraId="710A15B2" w14:textId="77777777" w:rsidR="001928C0" w:rsidRDefault="001928C0" w:rsidP="00E80FB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序号</w:t>
            </w:r>
          </w:p>
        </w:tc>
        <w:tc>
          <w:tcPr>
            <w:tcW w:w="1194" w:type="dxa"/>
            <w:shd w:val="clear" w:color="auto" w:fill="D9D9D9" w:themeFill="background1" w:themeFillShade="D9"/>
          </w:tcPr>
          <w:p w14:paraId="2AEF5330" w14:textId="77777777" w:rsidR="001928C0" w:rsidRDefault="001928C0" w:rsidP="00E80FB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14:paraId="3A57264A" w14:textId="77777777" w:rsidR="001928C0" w:rsidRDefault="001928C0" w:rsidP="00E80FB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670" w:type="dxa"/>
            <w:shd w:val="clear" w:color="auto" w:fill="D9D9D9" w:themeFill="background1" w:themeFillShade="D9"/>
          </w:tcPr>
          <w:p w14:paraId="3C64B428" w14:textId="77777777" w:rsidR="001928C0" w:rsidRDefault="001928C0" w:rsidP="00E80FB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必选</w:t>
            </w:r>
          </w:p>
        </w:tc>
        <w:tc>
          <w:tcPr>
            <w:tcW w:w="1432" w:type="dxa"/>
            <w:shd w:val="clear" w:color="auto" w:fill="D9D9D9" w:themeFill="background1" w:themeFillShade="D9"/>
          </w:tcPr>
          <w:p w14:paraId="7E60431C" w14:textId="77777777" w:rsidR="001928C0" w:rsidRDefault="001928C0" w:rsidP="00E80FB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中文字段名称</w:t>
            </w:r>
          </w:p>
        </w:tc>
        <w:tc>
          <w:tcPr>
            <w:tcW w:w="2957" w:type="dxa"/>
            <w:shd w:val="clear" w:color="auto" w:fill="D9D9D9" w:themeFill="background1" w:themeFillShade="D9"/>
          </w:tcPr>
          <w:p w14:paraId="4DFB8E8B" w14:textId="77777777" w:rsidR="001928C0" w:rsidRDefault="001928C0" w:rsidP="00E80FB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备注</w:t>
            </w:r>
          </w:p>
        </w:tc>
      </w:tr>
      <w:tr w:rsidR="001928C0" w14:paraId="288F19DA" w14:textId="77777777" w:rsidTr="00340AFE">
        <w:tc>
          <w:tcPr>
            <w:tcW w:w="641" w:type="dxa"/>
          </w:tcPr>
          <w:p w14:paraId="5C59D3B4" w14:textId="77777777" w:rsidR="001928C0" w:rsidRDefault="001928C0" w:rsidP="00E80FB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194" w:type="dxa"/>
          </w:tcPr>
          <w:p w14:paraId="7D1B8876" w14:textId="77777777" w:rsidR="001928C0" w:rsidRDefault="001928C0" w:rsidP="00E80FB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ID</w:t>
            </w:r>
          </w:p>
        </w:tc>
        <w:tc>
          <w:tcPr>
            <w:tcW w:w="1628" w:type="dxa"/>
          </w:tcPr>
          <w:p w14:paraId="244F2289" w14:textId="77777777" w:rsidR="001928C0" w:rsidRDefault="001928C0" w:rsidP="00E80FB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INT</w:t>
            </w:r>
          </w:p>
        </w:tc>
        <w:tc>
          <w:tcPr>
            <w:tcW w:w="670" w:type="dxa"/>
          </w:tcPr>
          <w:p w14:paraId="0AECAB6D" w14:textId="77777777" w:rsidR="001928C0" w:rsidRDefault="001928C0" w:rsidP="00E80FB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Y</w:t>
            </w:r>
          </w:p>
        </w:tc>
        <w:tc>
          <w:tcPr>
            <w:tcW w:w="1432" w:type="dxa"/>
          </w:tcPr>
          <w:p w14:paraId="34793D47" w14:textId="77777777" w:rsidR="001928C0" w:rsidRDefault="001928C0" w:rsidP="00E80FB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Seed</w:t>
            </w:r>
            <w:r>
              <w:rPr>
                <w:rFonts w:hint="eastAsia"/>
                <w:kern w:val="0"/>
                <w:sz w:val="20"/>
                <w:szCs w:val="20"/>
              </w:rPr>
              <w:t>序号</w:t>
            </w:r>
          </w:p>
        </w:tc>
        <w:tc>
          <w:tcPr>
            <w:tcW w:w="2957" w:type="dxa"/>
          </w:tcPr>
          <w:p w14:paraId="2A30ADFA" w14:textId="77777777" w:rsidR="001928C0" w:rsidRDefault="001928C0" w:rsidP="00E80FB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自增量，主键，唯一确定</w:t>
            </w:r>
            <w:r>
              <w:rPr>
                <w:rFonts w:hint="eastAsia"/>
                <w:kern w:val="0"/>
                <w:sz w:val="20"/>
                <w:szCs w:val="20"/>
              </w:rPr>
              <w:t>Seed</w:t>
            </w:r>
          </w:p>
        </w:tc>
      </w:tr>
      <w:tr w:rsidR="001928C0" w14:paraId="631E387E" w14:textId="77777777" w:rsidTr="00340AFE">
        <w:tc>
          <w:tcPr>
            <w:tcW w:w="641" w:type="dxa"/>
          </w:tcPr>
          <w:p w14:paraId="14DF855B" w14:textId="77777777" w:rsidR="001928C0" w:rsidRDefault="001928C0" w:rsidP="00E80FB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194" w:type="dxa"/>
          </w:tcPr>
          <w:p w14:paraId="5E0BC0A2" w14:textId="77777777" w:rsidR="001928C0" w:rsidRDefault="001928C0" w:rsidP="00E80FB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Name</w:t>
            </w:r>
          </w:p>
        </w:tc>
        <w:tc>
          <w:tcPr>
            <w:tcW w:w="1628" w:type="dxa"/>
          </w:tcPr>
          <w:p w14:paraId="03E9F91F" w14:textId="77777777" w:rsidR="001928C0" w:rsidRDefault="001928C0" w:rsidP="00E80FB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VARCHAR(256)</w:t>
            </w:r>
          </w:p>
        </w:tc>
        <w:tc>
          <w:tcPr>
            <w:tcW w:w="670" w:type="dxa"/>
          </w:tcPr>
          <w:p w14:paraId="4206CDD0" w14:textId="77777777" w:rsidR="001928C0" w:rsidRDefault="001928C0" w:rsidP="00E80FBC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Y</w:t>
            </w:r>
          </w:p>
        </w:tc>
        <w:tc>
          <w:tcPr>
            <w:tcW w:w="1432" w:type="dxa"/>
          </w:tcPr>
          <w:p w14:paraId="1A127D35" w14:textId="77777777" w:rsidR="001928C0" w:rsidRDefault="001928C0" w:rsidP="00E80FB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影片名称</w:t>
            </w:r>
          </w:p>
        </w:tc>
        <w:tc>
          <w:tcPr>
            <w:tcW w:w="2957" w:type="dxa"/>
          </w:tcPr>
          <w:p w14:paraId="525A0929" w14:textId="77777777" w:rsidR="001928C0" w:rsidRDefault="001928C0" w:rsidP="00E80FBC">
            <w:pPr>
              <w:rPr>
                <w:kern w:val="0"/>
                <w:sz w:val="20"/>
                <w:szCs w:val="20"/>
              </w:rPr>
            </w:pPr>
          </w:p>
        </w:tc>
      </w:tr>
      <w:tr w:rsidR="001928C0" w14:paraId="51236D5D" w14:textId="77777777" w:rsidTr="00340AFE">
        <w:tc>
          <w:tcPr>
            <w:tcW w:w="641" w:type="dxa"/>
          </w:tcPr>
          <w:p w14:paraId="196A285F" w14:textId="77777777" w:rsidR="001928C0" w:rsidRDefault="001928C0" w:rsidP="00E80FB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194" w:type="dxa"/>
          </w:tcPr>
          <w:p w14:paraId="189B7BE3" w14:textId="77777777" w:rsidR="001928C0" w:rsidRDefault="001928C0" w:rsidP="00E80FB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Size</w:t>
            </w:r>
          </w:p>
        </w:tc>
        <w:tc>
          <w:tcPr>
            <w:tcW w:w="1628" w:type="dxa"/>
          </w:tcPr>
          <w:p w14:paraId="1FEC6FDC" w14:textId="77777777" w:rsidR="001928C0" w:rsidRDefault="001928C0" w:rsidP="00E80FB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VARCHAR(64)</w:t>
            </w:r>
          </w:p>
        </w:tc>
        <w:tc>
          <w:tcPr>
            <w:tcW w:w="670" w:type="dxa"/>
          </w:tcPr>
          <w:p w14:paraId="4C8C0DD5" w14:textId="77777777" w:rsidR="001928C0" w:rsidRDefault="001928C0" w:rsidP="00E80FBC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Y</w:t>
            </w:r>
          </w:p>
        </w:tc>
        <w:tc>
          <w:tcPr>
            <w:tcW w:w="1432" w:type="dxa"/>
          </w:tcPr>
          <w:p w14:paraId="33FB8616" w14:textId="77777777" w:rsidR="001928C0" w:rsidRDefault="001928C0" w:rsidP="00E80FB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影片大小</w:t>
            </w:r>
          </w:p>
        </w:tc>
        <w:tc>
          <w:tcPr>
            <w:tcW w:w="2957" w:type="dxa"/>
          </w:tcPr>
          <w:p w14:paraId="5353CE6F" w14:textId="77777777" w:rsidR="001928C0" w:rsidRDefault="001928C0" w:rsidP="00E80FBC">
            <w:pPr>
              <w:rPr>
                <w:kern w:val="0"/>
                <w:sz w:val="20"/>
                <w:szCs w:val="20"/>
              </w:rPr>
            </w:pPr>
          </w:p>
        </w:tc>
      </w:tr>
      <w:tr w:rsidR="001928C0" w14:paraId="266B13F1" w14:textId="77777777" w:rsidTr="00340AFE">
        <w:tc>
          <w:tcPr>
            <w:tcW w:w="641" w:type="dxa"/>
          </w:tcPr>
          <w:p w14:paraId="572757FC" w14:textId="77777777" w:rsidR="001928C0" w:rsidRDefault="001928C0" w:rsidP="00E80FB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1194" w:type="dxa"/>
          </w:tcPr>
          <w:p w14:paraId="1B67382A" w14:textId="77777777" w:rsidR="001928C0" w:rsidRDefault="001928C0" w:rsidP="00E80FB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Format</w:t>
            </w:r>
          </w:p>
        </w:tc>
        <w:tc>
          <w:tcPr>
            <w:tcW w:w="1628" w:type="dxa"/>
          </w:tcPr>
          <w:p w14:paraId="61E26006" w14:textId="77777777" w:rsidR="001928C0" w:rsidRDefault="001928C0" w:rsidP="00E80FB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VARCHAR(64)</w:t>
            </w:r>
          </w:p>
        </w:tc>
        <w:tc>
          <w:tcPr>
            <w:tcW w:w="670" w:type="dxa"/>
          </w:tcPr>
          <w:p w14:paraId="448AABEF" w14:textId="77777777" w:rsidR="001928C0" w:rsidRDefault="001928C0" w:rsidP="00E80FB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N</w:t>
            </w:r>
          </w:p>
        </w:tc>
        <w:tc>
          <w:tcPr>
            <w:tcW w:w="1432" w:type="dxa"/>
          </w:tcPr>
          <w:p w14:paraId="16F2BCEE" w14:textId="77777777" w:rsidR="001928C0" w:rsidRDefault="001928C0" w:rsidP="00E80FB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影片格式</w:t>
            </w:r>
          </w:p>
        </w:tc>
        <w:tc>
          <w:tcPr>
            <w:tcW w:w="2957" w:type="dxa"/>
          </w:tcPr>
          <w:p w14:paraId="7946A669" w14:textId="77777777" w:rsidR="001928C0" w:rsidRDefault="001928C0" w:rsidP="00E80FBC">
            <w:pPr>
              <w:rPr>
                <w:kern w:val="0"/>
                <w:sz w:val="20"/>
                <w:szCs w:val="20"/>
              </w:rPr>
            </w:pPr>
            <w:ins w:id="137" w:author="q19353" w:date="2013-04-09T20:30:00Z">
              <w:r>
                <w:rPr>
                  <w:rFonts w:hint="eastAsia"/>
                  <w:kern w:val="0"/>
                  <w:sz w:val="20"/>
                  <w:szCs w:val="20"/>
                </w:rPr>
                <w:t>mkv, avi, mp4</w:t>
              </w:r>
              <w:r>
                <w:rPr>
                  <w:kern w:val="0"/>
                  <w:sz w:val="20"/>
                  <w:szCs w:val="20"/>
                </w:rPr>
                <w:t>…</w:t>
              </w:r>
            </w:ins>
          </w:p>
        </w:tc>
      </w:tr>
      <w:tr w:rsidR="001928C0" w14:paraId="63233689" w14:textId="77777777" w:rsidTr="00340AFE">
        <w:tc>
          <w:tcPr>
            <w:tcW w:w="641" w:type="dxa"/>
          </w:tcPr>
          <w:p w14:paraId="74E8B986" w14:textId="77777777" w:rsidR="001928C0" w:rsidRDefault="001928C0" w:rsidP="00E80FB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5</w:t>
            </w:r>
          </w:p>
        </w:tc>
        <w:tc>
          <w:tcPr>
            <w:tcW w:w="1194" w:type="dxa"/>
          </w:tcPr>
          <w:p w14:paraId="1F2233A1" w14:textId="77777777" w:rsidR="001928C0" w:rsidRDefault="001928C0" w:rsidP="00E80FB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Hash</w:t>
            </w:r>
          </w:p>
        </w:tc>
        <w:tc>
          <w:tcPr>
            <w:tcW w:w="1628" w:type="dxa"/>
          </w:tcPr>
          <w:p w14:paraId="7E237B54" w14:textId="77777777" w:rsidR="001928C0" w:rsidRDefault="001928C0" w:rsidP="00E80FB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VARCHAR(64)</w:t>
            </w:r>
          </w:p>
        </w:tc>
        <w:tc>
          <w:tcPr>
            <w:tcW w:w="670" w:type="dxa"/>
          </w:tcPr>
          <w:p w14:paraId="323F4F89" w14:textId="77777777" w:rsidR="001928C0" w:rsidRDefault="001928C0" w:rsidP="00E80FB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N</w:t>
            </w:r>
          </w:p>
        </w:tc>
        <w:tc>
          <w:tcPr>
            <w:tcW w:w="1432" w:type="dxa"/>
          </w:tcPr>
          <w:p w14:paraId="41DB04B9" w14:textId="77777777" w:rsidR="001928C0" w:rsidRDefault="001928C0" w:rsidP="00E80FBC">
            <w:pPr>
              <w:rPr>
                <w:kern w:val="0"/>
                <w:sz w:val="20"/>
                <w:szCs w:val="20"/>
              </w:rPr>
            </w:pPr>
            <w:r w:rsidRPr="00836F23">
              <w:rPr>
                <w:rFonts w:hint="eastAsia"/>
                <w:kern w:val="0"/>
                <w:sz w:val="20"/>
                <w:szCs w:val="20"/>
              </w:rPr>
              <w:t>哈希校验</w:t>
            </w:r>
          </w:p>
        </w:tc>
        <w:tc>
          <w:tcPr>
            <w:tcW w:w="2957" w:type="dxa"/>
          </w:tcPr>
          <w:p w14:paraId="0A5111C4" w14:textId="77777777" w:rsidR="001928C0" w:rsidRDefault="001928C0" w:rsidP="00E80FBC">
            <w:pPr>
              <w:rPr>
                <w:kern w:val="0"/>
                <w:sz w:val="20"/>
                <w:szCs w:val="20"/>
              </w:rPr>
            </w:pPr>
          </w:p>
        </w:tc>
      </w:tr>
      <w:tr w:rsidR="001928C0" w14:paraId="4C02B023" w14:textId="77777777" w:rsidTr="00340AFE">
        <w:tc>
          <w:tcPr>
            <w:tcW w:w="641" w:type="dxa"/>
          </w:tcPr>
          <w:p w14:paraId="58F017A9" w14:textId="77777777" w:rsidR="001928C0" w:rsidRDefault="001928C0" w:rsidP="00E80FB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6</w:t>
            </w:r>
          </w:p>
        </w:tc>
        <w:tc>
          <w:tcPr>
            <w:tcW w:w="1194" w:type="dxa"/>
          </w:tcPr>
          <w:p w14:paraId="0DC88BD5" w14:textId="77777777" w:rsidR="001928C0" w:rsidRDefault="001928C0" w:rsidP="00E80FB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M</w:t>
            </w:r>
            <w:r w:rsidRPr="00836F23">
              <w:rPr>
                <w:kern w:val="0"/>
                <w:sz w:val="20"/>
                <w:szCs w:val="20"/>
              </w:rPr>
              <w:t>osaic</w:t>
            </w:r>
          </w:p>
        </w:tc>
        <w:tc>
          <w:tcPr>
            <w:tcW w:w="1628" w:type="dxa"/>
          </w:tcPr>
          <w:p w14:paraId="61A93142" w14:textId="77777777" w:rsidR="001928C0" w:rsidRDefault="001928C0" w:rsidP="00E80FB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VARCHAR(10)</w:t>
            </w:r>
          </w:p>
        </w:tc>
        <w:tc>
          <w:tcPr>
            <w:tcW w:w="670" w:type="dxa"/>
          </w:tcPr>
          <w:p w14:paraId="32D3AABC" w14:textId="77777777" w:rsidR="001928C0" w:rsidRDefault="001928C0" w:rsidP="00E80FB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N</w:t>
            </w:r>
          </w:p>
        </w:tc>
        <w:tc>
          <w:tcPr>
            <w:tcW w:w="1432" w:type="dxa"/>
          </w:tcPr>
          <w:p w14:paraId="7D49CE80" w14:textId="77777777" w:rsidR="001928C0" w:rsidRDefault="001928C0" w:rsidP="00E80FBC">
            <w:pPr>
              <w:rPr>
                <w:kern w:val="0"/>
                <w:sz w:val="20"/>
                <w:szCs w:val="20"/>
              </w:rPr>
            </w:pPr>
            <w:r w:rsidRPr="008E634D">
              <w:rPr>
                <w:rFonts w:hint="eastAsia"/>
                <w:kern w:val="0"/>
                <w:sz w:val="20"/>
                <w:szCs w:val="20"/>
              </w:rPr>
              <w:t>有碼無碼</w:t>
            </w:r>
          </w:p>
        </w:tc>
        <w:tc>
          <w:tcPr>
            <w:tcW w:w="2957" w:type="dxa"/>
          </w:tcPr>
          <w:p w14:paraId="13840D66" w14:textId="77777777" w:rsidR="001928C0" w:rsidRDefault="001928C0" w:rsidP="00E80FBC">
            <w:pPr>
              <w:rPr>
                <w:kern w:val="0"/>
                <w:sz w:val="20"/>
                <w:szCs w:val="20"/>
              </w:rPr>
            </w:pPr>
          </w:p>
        </w:tc>
      </w:tr>
      <w:tr w:rsidR="001928C0" w14:paraId="5F37DF65" w14:textId="77777777" w:rsidTr="00340AFE">
        <w:tc>
          <w:tcPr>
            <w:tcW w:w="641" w:type="dxa"/>
          </w:tcPr>
          <w:p w14:paraId="1E2BFD64" w14:textId="77777777" w:rsidR="001928C0" w:rsidRDefault="001928C0" w:rsidP="00E80FB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7</w:t>
            </w:r>
          </w:p>
        </w:tc>
        <w:tc>
          <w:tcPr>
            <w:tcW w:w="1194" w:type="dxa"/>
          </w:tcPr>
          <w:p w14:paraId="18A4B488" w14:textId="77777777" w:rsidR="001928C0" w:rsidRDefault="001928C0" w:rsidP="00E80FBC">
            <w:pPr>
              <w:rPr>
                <w:kern w:val="0"/>
                <w:sz w:val="20"/>
                <w:szCs w:val="20"/>
              </w:rPr>
            </w:pPr>
            <w:ins w:id="138" w:author="q19353" w:date="2013-04-09T20:32:00Z">
              <w:r>
                <w:rPr>
                  <w:rFonts w:hint="eastAsia"/>
                  <w:kern w:val="0"/>
                  <w:sz w:val="20"/>
                  <w:szCs w:val="20"/>
                </w:rPr>
                <w:t>Torrent</w:t>
              </w:r>
            </w:ins>
            <w:r>
              <w:rPr>
                <w:rFonts w:hint="eastAsia"/>
                <w:kern w:val="0"/>
                <w:sz w:val="20"/>
                <w:szCs w:val="20"/>
              </w:rPr>
              <w:t>Link</w:t>
            </w:r>
          </w:p>
        </w:tc>
        <w:tc>
          <w:tcPr>
            <w:tcW w:w="1628" w:type="dxa"/>
          </w:tcPr>
          <w:p w14:paraId="01AE78A9" w14:textId="77777777" w:rsidR="001928C0" w:rsidRDefault="001928C0" w:rsidP="00E80FB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VARCHAR(256)</w:t>
            </w:r>
          </w:p>
        </w:tc>
        <w:tc>
          <w:tcPr>
            <w:tcW w:w="670" w:type="dxa"/>
          </w:tcPr>
          <w:p w14:paraId="1D57A82A" w14:textId="77777777" w:rsidR="001928C0" w:rsidRDefault="001928C0" w:rsidP="00E80FBC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Y</w:t>
            </w:r>
          </w:p>
        </w:tc>
        <w:tc>
          <w:tcPr>
            <w:tcW w:w="1432" w:type="dxa"/>
          </w:tcPr>
          <w:p w14:paraId="46DB12A6" w14:textId="77777777" w:rsidR="001928C0" w:rsidRDefault="001928C0" w:rsidP="00E80FBC">
            <w:pPr>
              <w:rPr>
                <w:kern w:val="0"/>
                <w:sz w:val="20"/>
                <w:szCs w:val="20"/>
              </w:rPr>
            </w:pPr>
            <w:ins w:id="139" w:author="q19353" w:date="2013-04-09T20:32:00Z">
              <w:r>
                <w:rPr>
                  <w:rFonts w:hint="eastAsia"/>
                  <w:kern w:val="0"/>
                  <w:sz w:val="20"/>
                  <w:szCs w:val="20"/>
                </w:rPr>
                <w:t>种子</w:t>
              </w:r>
            </w:ins>
            <w:del w:id="140" w:author="q19353" w:date="2013-04-09T20:32:00Z">
              <w:r w:rsidDel="000A2AED">
                <w:rPr>
                  <w:rFonts w:hint="eastAsia"/>
                  <w:kern w:val="0"/>
                  <w:sz w:val="20"/>
                  <w:szCs w:val="20"/>
                </w:rPr>
                <w:delText>影片</w:delText>
              </w:r>
            </w:del>
            <w:r>
              <w:rPr>
                <w:rFonts w:hint="eastAsia"/>
                <w:kern w:val="0"/>
                <w:sz w:val="20"/>
                <w:szCs w:val="20"/>
              </w:rPr>
              <w:t>链接</w:t>
            </w:r>
          </w:p>
        </w:tc>
        <w:tc>
          <w:tcPr>
            <w:tcW w:w="2957" w:type="dxa"/>
          </w:tcPr>
          <w:p w14:paraId="5D674E68" w14:textId="77777777" w:rsidR="001928C0" w:rsidRDefault="001928C0" w:rsidP="00E80FBC">
            <w:pPr>
              <w:rPr>
                <w:kern w:val="0"/>
                <w:sz w:val="20"/>
                <w:szCs w:val="20"/>
              </w:rPr>
            </w:pPr>
          </w:p>
        </w:tc>
      </w:tr>
      <w:tr w:rsidR="001928C0" w14:paraId="28E9278C" w14:textId="77777777" w:rsidTr="00340AFE">
        <w:trPr>
          <w:ins w:id="141" w:author="q19353" w:date="2013-04-09T20:09:00Z"/>
        </w:trPr>
        <w:tc>
          <w:tcPr>
            <w:tcW w:w="641" w:type="dxa"/>
          </w:tcPr>
          <w:p w14:paraId="7D8209F1" w14:textId="77777777" w:rsidR="001928C0" w:rsidRDefault="001928C0" w:rsidP="00E80FBC">
            <w:pPr>
              <w:rPr>
                <w:ins w:id="142" w:author="q19353" w:date="2013-04-09T20:09:00Z"/>
                <w:kern w:val="0"/>
                <w:sz w:val="20"/>
                <w:szCs w:val="20"/>
              </w:rPr>
            </w:pPr>
            <w:ins w:id="143" w:author="q19353" w:date="2013-04-09T20:09:00Z">
              <w:r>
                <w:rPr>
                  <w:rFonts w:hint="eastAsia"/>
                  <w:kern w:val="0"/>
                  <w:sz w:val="20"/>
                  <w:szCs w:val="20"/>
                </w:rPr>
                <w:t>8</w:t>
              </w:r>
            </w:ins>
          </w:p>
        </w:tc>
        <w:tc>
          <w:tcPr>
            <w:tcW w:w="1194" w:type="dxa"/>
          </w:tcPr>
          <w:p w14:paraId="00C4641B" w14:textId="77777777" w:rsidR="001928C0" w:rsidRDefault="001928C0" w:rsidP="00E80FBC">
            <w:pPr>
              <w:rPr>
                <w:ins w:id="144" w:author="q19353" w:date="2013-04-09T20:09:00Z"/>
                <w:kern w:val="0"/>
                <w:sz w:val="20"/>
                <w:szCs w:val="20"/>
              </w:rPr>
            </w:pPr>
            <w:ins w:id="145" w:author="q19353" w:date="2013-04-09T20:09:00Z">
              <w:r>
                <w:rPr>
                  <w:rFonts w:hint="eastAsia"/>
                  <w:kern w:val="0"/>
                  <w:sz w:val="20"/>
                  <w:szCs w:val="20"/>
                </w:rPr>
                <w:t>Date</w:t>
              </w:r>
            </w:ins>
          </w:p>
        </w:tc>
        <w:tc>
          <w:tcPr>
            <w:tcW w:w="1628" w:type="dxa"/>
          </w:tcPr>
          <w:p w14:paraId="09411589" w14:textId="77777777" w:rsidR="001928C0" w:rsidRDefault="001928C0" w:rsidP="00E80FBC">
            <w:pPr>
              <w:rPr>
                <w:ins w:id="146" w:author="q19353" w:date="2013-04-09T20:09:00Z"/>
                <w:kern w:val="0"/>
                <w:sz w:val="20"/>
                <w:szCs w:val="20"/>
              </w:rPr>
            </w:pPr>
            <w:ins w:id="147" w:author="q19353" w:date="2013-04-09T20:09:00Z">
              <w:r>
                <w:rPr>
                  <w:rFonts w:hint="eastAsia"/>
                  <w:kern w:val="0"/>
                  <w:sz w:val="20"/>
                  <w:szCs w:val="20"/>
                </w:rPr>
                <w:t>DATETIME</w:t>
              </w:r>
            </w:ins>
          </w:p>
        </w:tc>
        <w:tc>
          <w:tcPr>
            <w:tcW w:w="670" w:type="dxa"/>
          </w:tcPr>
          <w:p w14:paraId="20E3E551" w14:textId="77777777" w:rsidR="001928C0" w:rsidRDefault="001928C0" w:rsidP="00E80FBC">
            <w:pPr>
              <w:rPr>
                <w:ins w:id="148" w:author="q19353" w:date="2013-04-09T20:09:00Z"/>
                <w:kern w:val="0"/>
                <w:sz w:val="20"/>
                <w:szCs w:val="20"/>
              </w:rPr>
            </w:pPr>
            <w:ins w:id="149" w:author="q19353" w:date="2013-04-09T20:09:00Z">
              <w:r>
                <w:rPr>
                  <w:rFonts w:hint="eastAsia"/>
                  <w:kern w:val="0"/>
                  <w:sz w:val="20"/>
                  <w:szCs w:val="20"/>
                </w:rPr>
                <w:t>Y</w:t>
              </w:r>
            </w:ins>
          </w:p>
        </w:tc>
        <w:tc>
          <w:tcPr>
            <w:tcW w:w="1432" w:type="dxa"/>
          </w:tcPr>
          <w:p w14:paraId="61E10A69" w14:textId="77777777" w:rsidR="001928C0" w:rsidRDefault="001928C0" w:rsidP="00E80FBC">
            <w:pPr>
              <w:rPr>
                <w:ins w:id="150" w:author="q19353" w:date="2013-04-09T20:09:00Z"/>
                <w:kern w:val="0"/>
                <w:sz w:val="20"/>
                <w:szCs w:val="20"/>
              </w:rPr>
            </w:pPr>
            <w:ins w:id="151" w:author="q19353" w:date="2013-04-09T20:09:00Z">
              <w:r>
                <w:rPr>
                  <w:rFonts w:hint="eastAsia"/>
                  <w:kern w:val="0"/>
                  <w:sz w:val="20"/>
                  <w:szCs w:val="20"/>
                </w:rPr>
                <w:t>保存日期</w:t>
              </w:r>
            </w:ins>
          </w:p>
        </w:tc>
        <w:tc>
          <w:tcPr>
            <w:tcW w:w="2957" w:type="dxa"/>
          </w:tcPr>
          <w:p w14:paraId="11594643" w14:textId="77777777" w:rsidR="001928C0" w:rsidRDefault="001928C0" w:rsidP="00E80FBC">
            <w:pPr>
              <w:rPr>
                <w:ins w:id="152" w:author="q19353" w:date="2013-04-09T20:09:00Z"/>
                <w:kern w:val="0"/>
                <w:sz w:val="20"/>
                <w:szCs w:val="20"/>
              </w:rPr>
            </w:pPr>
          </w:p>
        </w:tc>
      </w:tr>
      <w:tr w:rsidR="001928C0" w14:paraId="312597B7" w14:textId="77777777" w:rsidTr="00340AFE">
        <w:tc>
          <w:tcPr>
            <w:tcW w:w="641" w:type="dxa"/>
          </w:tcPr>
          <w:p w14:paraId="139EE9F9" w14:textId="77777777" w:rsidR="001928C0" w:rsidRDefault="001928C0" w:rsidP="00E80FBC">
            <w:pPr>
              <w:rPr>
                <w:kern w:val="0"/>
                <w:sz w:val="20"/>
                <w:szCs w:val="20"/>
              </w:rPr>
            </w:pPr>
            <w:ins w:id="153" w:author="q19353" w:date="2013-04-09T20:09:00Z">
              <w:r>
                <w:rPr>
                  <w:rFonts w:hint="eastAsia"/>
                  <w:kern w:val="0"/>
                  <w:sz w:val="20"/>
                  <w:szCs w:val="20"/>
                </w:rPr>
                <w:t>9</w:t>
              </w:r>
            </w:ins>
            <w:del w:id="154" w:author="q19353" w:date="2013-04-09T20:09:00Z">
              <w:r w:rsidDel="00425B57">
                <w:rPr>
                  <w:rFonts w:hint="eastAsia"/>
                  <w:kern w:val="0"/>
                  <w:sz w:val="20"/>
                  <w:szCs w:val="20"/>
                </w:rPr>
                <w:delText>8</w:delText>
              </w:r>
            </w:del>
          </w:p>
        </w:tc>
        <w:tc>
          <w:tcPr>
            <w:tcW w:w="1194" w:type="dxa"/>
          </w:tcPr>
          <w:p w14:paraId="5282AD34" w14:textId="77777777" w:rsidR="001928C0" w:rsidRDefault="001928C0" w:rsidP="00E80FB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Memo</w:t>
            </w:r>
          </w:p>
        </w:tc>
        <w:tc>
          <w:tcPr>
            <w:tcW w:w="1628" w:type="dxa"/>
          </w:tcPr>
          <w:p w14:paraId="7A3B831F" w14:textId="77777777" w:rsidR="001928C0" w:rsidRDefault="001928C0" w:rsidP="00E80FB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VARCHAR(256)</w:t>
            </w:r>
          </w:p>
        </w:tc>
        <w:tc>
          <w:tcPr>
            <w:tcW w:w="670" w:type="dxa"/>
          </w:tcPr>
          <w:p w14:paraId="5822374B" w14:textId="77777777" w:rsidR="001928C0" w:rsidRDefault="001928C0" w:rsidP="00E80FB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N</w:t>
            </w:r>
          </w:p>
        </w:tc>
        <w:tc>
          <w:tcPr>
            <w:tcW w:w="1432" w:type="dxa"/>
          </w:tcPr>
          <w:p w14:paraId="33B01BFA" w14:textId="77777777" w:rsidR="001928C0" w:rsidRDefault="001928C0" w:rsidP="00E80FB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保留字段</w:t>
            </w:r>
          </w:p>
        </w:tc>
        <w:tc>
          <w:tcPr>
            <w:tcW w:w="2957" w:type="dxa"/>
          </w:tcPr>
          <w:p w14:paraId="062E1699" w14:textId="77777777" w:rsidR="001928C0" w:rsidRDefault="001928C0" w:rsidP="00E80FBC">
            <w:pPr>
              <w:rPr>
                <w:kern w:val="0"/>
                <w:sz w:val="20"/>
                <w:szCs w:val="20"/>
              </w:rPr>
            </w:pPr>
          </w:p>
        </w:tc>
      </w:tr>
      <w:tr w:rsidR="00EE12F7" w14:paraId="12E70F1F" w14:textId="77777777" w:rsidTr="00340AFE">
        <w:tc>
          <w:tcPr>
            <w:tcW w:w="641" w:type="dxa"/>
          </w:tcPr>
          <w:p w14:paraId="730376B9" w14:textId="5F177909" w:rsidR="00EE12F7" w:rsidRPr="00EE12F7" w:rsidRDefault="00EE12F7" w:rsidP="00E80FBC">
            <w:pPr>
              <w:rPr>
                <w:rFonts w:ascii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10</w:t>
            </w:r>
          </w:p>
        </w:tc>
        <w:tc>
          <w:tcPr>
            <w:tcW w:w="1194" w:type="dxa"/>
          </w:tcPr>
          <w:p w14:paraId="66EE8D5E" w14:textId="228B458F" w:rsidR="00EE12F7" w:rsidRDefault="00EE12F7" w:rsidP="00E80FBC"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Type</w:t>
            </w:r>
          </w:p>
        </w:tc>
        <w:tc>
          <w:tcPr>
            <w:tcW w:w="1628" w:type="dxa"/>
          </w:tcPr>
          <w:p w14:paraId="68B23A38" w14:textId="05BBB603" w:rsidR="00EE12F7" w:rsidRDefault="00EE12F7" w:rsidP="00E80FBC"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VARCHAR(64)</w:t>
            </w:r>
          </w:p>
        </w:tc>
        <w:tc>
          <w:tcPr>
            <w:tcW w:w="670" w:type="dxa"/>
          </w:tcPr>
          <w:p w14:paraId="187065D7" w14:textId="0D423DD3" w:rsidR="00EE12F7" w:rsidRDefault="00EE12F7" w:rsidP="00E80FBC"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Y</w:t>
            </w:r>
          </w:p>
        </w:tc>
        <w:tc>
          <w:tcPr>
            <w:tcW w:w="1432" w:type="dxa"/>
          </w:tcPr>
          <w:p w14:paraId="2AFFA75F" w14:textId="3B18E8DE" w:rsidR="00EE12F7" w:rsidRPr="00EE12F7" w:rsidRDefault="00EE12F7" w:rsidP="00E80FBC">
            <w:pPr>
              <w:rPr>
                <w:rFonts w:ascii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Seed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类型</w:t>
            </w:r>
          </w:p>
        </w:tc>
        <w:tc>
          <w:tcPr>
            <w:tcW w:w="2957" w:type="dxa"/>
          </w:tcPr>
          <w:p w14:paraId="2CC4BF2E" w14:textId="043A0CF0" w:rsidR="00EE12F7" w:rsidRPr="00EE12F7" w:rsidRDefault="00EE12F7" w:rsidP="00E80FBC">
            <w:pPr>
              <w:rPr>
                <w:rFonts w:ascii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比如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AV，Movie，TVSeries，TVShow等等</w:t>
            </w:r>
          </w:p>
        </w:tc>
      </w:tr>
    </w:tbl>
    <w:p w14:paraId="6BD12B68" w14:textId="77777777" w:rsidR="001928C0" w:rsidRDefault="001928C0" w:rsidP="001928C0">
      <w:pPr>
        <w:rPr>
          <w:kern w:val="0"/>
          <w:sz w:val="20"/>
          <w:szCs w:val="20"/>
        </w:rPr>
      </w:pPr>
    </w:p>
    <w:p w14:paraId="527B2639" w14:textId="77777777" w:rsidR="001928C0" w:rsidRPr="00DA7CD7" w:rsidRDefault="001928C0" w:rsidP="001928C0">
      <w:pPr>
        <w:numPr>
          <w:ilvl w:val="2"/>
          <w:numId w:val="2"/>
        </w:numPr>
        <w:spacing w:line="480" w:lineRule="auto"/>
        <w:outlineLvl w:val="2"/>
        <w:rPr>
          <w:b/>
        </w:rPr>
      </w:pPr>
      <w:r>
        <w:rPr>
          <w:b/>
        </w:rPr>
        <w:t>SeedPicture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647"/>
        <w:gridCol w:w="1098"/>
        <w:gridCol w:w="1628"/>
        <w:gridCol w:w="677"/>
        <w:gridCol w:w="1455"/>
        <w:gridCol w:w="3017"/>
      </w:tblGrid>
      <w:tr w:rsidR="001928C0" w14:paraId="33F130D5" w14:textId="77777777" w:rsidTr="00E80FBC">
        <w:tc>
          <w:tcPr>
            <w:tcW w:w="647" w:type="dxa"/>
            <w:shd w:val="clear" w:color="auto" w:fill="D9D9D9" w:themeFill="background1" w:themeFillShade="D9"/>
          </w:tcPr>
          <w:p w14:paraId="597632D8" w14:textId="77777777" w:rsidR="001928C0" w:rsidRDefault="001928C0" w:rsidP="00E80FB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序号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14:paraId="26897604" w14:textId="77777777" w:rsidR="001928C0" w:rsidRDefault="001928C0" w:rsidP="00E80FB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14:paraId="0281405D" w14:textId="77777777" w:rsidR="001928C0" w:rsidRDefault="001928C0" w:rsidP="00E80FB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677" w:type="dxa"/>
            <w:shd w:val="clear" w:color="auto" w:fill="D9D9D9" w:themeFill="background1" w:themeFillShade="D9"/>
          </w:tcPr>
          <w:p w14:paraId="338ED926" w14:textId="77777777" w:rsidR="001928C0" w:rsidRDefault="001928C0" w:rsidP="00E80FB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必选</w:t>
            </w:r>
          </w:p>
        </w:tc>
        <w:tc>
          <w:tcPr>
            <w:tcW w:w="1455" w:type="dxa"/>
            <w:shd w:val="clear" w:color="auto" w:fill="D9D9D9" w:themeFill="background1" w:themeFillShade="D9"/>
          </w:tcPr>
          <w:p w14:paraId="0A2D447A" w14:textId="77777777" w:rsidR="001928C0" w:rsidRDefault="001928C0" w:rsidP="00E80FB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中文字段名称</w:t>
            </w:r>
          </w:p>
        </w:tc>
        <w:tc>
          <w:tcPr>
            <w:tcW w:w="3017" w:type="dxa"/>
            <w:shd w:val="clear" w:color="auto" w:fill="D9D9D9" w:themeFill="background1" w:themeFillShade="D9"/>
          </w:tcPr>
          <w:p w14:paraId="05A8B33F" w14:textId="77777777" w:rsidR="001928C0" w:rsidRDefault="001928C0" w:rsidP="00E80FB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备注</w:t>
            </w:r>
          </w:p>
        </w:tc>
      </w:tr>
      <w:tr w:rsidR="001928C0" w14:paraId="0412BE6D" w14:textId="77777777" w:rsidTr="00E80FBC">
        <w:tc>
          <w:tcPr>
            <w:tcW w:w="647" w:type="dxa"/>
          </w:tcPr>
          <w:p w14:paraId="46EB3704" w14:textId="77777777" w:rsidR="001928C0" w:rsidRDefault="001928C0" w:rsidP="00E80FB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098" w:type="dxa"/>
          </w:tcPr>
          <w:p w14:paraId="48AA73E9" w14:textId="77777777" w:rsidR="001928C0" w:rsidRDefault="001928C0" w:rsidP="00E80FB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SeedID</w:t>
            </w:r>
          </w:p>
        </w:tc>
        <w:tc>
          <w:tcPr>
            <w:tcW w:w="1628" w:type="dxa"/>
          </w:tcPr>
          <w:p w14:paraId="4E2D9B38" w14:textId="77777777" w:rsidR="001928C0" w:rsidRDefault="001928C0" w:rsidP="00E80FB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INT</w:t>
            </w:r>
          </w:p>
        </w:tc>
        <w:tc>
          <w:tcPr>
            <w:tcW w:w="677" w:type="dxa"/>
          </w:tcPr>
          <w:p w14:paraId="46A88A8F" w14:textId="77777777" w:rsidR="001928C0" w:rsidRDefault="001928C0" w:rsidP="00E80FB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Y</w:t>
            </w:r>
          </w:p>
        </w:tc>
        <w:tc>
          <w:tcPr>
            <w:tcW w:w="1455" w:type="dxa"/>
          </w:tcPr>
          <w:p w14:paraId="4AD87A46" w14:textId="77777777" w:rsidR="001928C0" w:rsidRDefault="001928C0" w:rsidP="00E80FB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Seed</w:t>
            </w:r>
            <w:r>
              <w:rPr>
                <w:rFonts w:hint="eastAsia"/>
                <w:kern w:val="0"/>
                <w:sz w:val="20"/>
                <w:szCs w:val="20"/>
              </w:rPr>
              <w:t>序号</w:t>
            </w:r>
          </w:p>
        </w:tc>
        <w:tc>
          <w:tcPr>
            <w:tcW w:w="3017" w:type="dxa"/>
          </w:tcPr>
          <w:p w14:paraId="6DD79F9A" w14:textId="77777777" w:rsidR="001928C0" w:rsidRDefault="001928C0" w:rsidP="00E80FB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外键，关联</w:t>
            </w:r>
            <w:r>
              <w:rPr>
                <w:rFonts w:hint="eastAsia"/>
                <w:kern w:val="0"/>
                <w:sz w:val="20"/>
                <w:szCs w:val="20"/>
              </w:rPr>
              <w:t>Seed.ID</w:t>
            </w:r>
          </w:p>
        </w:tc>
      </w:tr>
      <w:tr w:rsidR="001928C0" w14:paraId="3E4D38D6" w14:textId="77777777" w:rsidTr="00E80FBC">
        <w:tc>
          <w:tcPr>
            <w:tcW w:w="647" w:type="dxa"/>
          </w:tcPr>
          <w:p w14:paraId="5E20093A" w14:textId="77777777" w:rsidR="001928C0" w:rsidRDefault="001928C0" w:rsidP="00E80FB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098" w:type="dxa"/>
          </w:tcPr>
          <w:p w14:paraId="0E0EE7AA" w14:textId="77777777" w:rsidR="001928C0" w:rsidRDefault="001928C0" w:rsidP="00E80FBC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PicID</w:t>
            </w:r>
          </w:p>
        </w:tc>
        <w:tc>
          <w:tcPr>
            <w:tcW w:w="1628" w:type="dxa"/>
          </w:tcPr>
          <w:p w14:paraId="6CDA2651" w14:textId="77777777" w:rsidR="001928C0" w:rsidRDefault="001928C0" w:rsidP="00E80FB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INT</w:t>
            </w:r>
          </w:p>
        </w:tc>
        <w:tc>
          <w:tcPr>
            <w:tcW w:w="677" w:type="dxa"/>
          </w:tcPr>
          <w:p w14:paraId="07FCEF29" w14:textId="77777777" w:rsidR="001928C0" w:rsidRDefault="001928C0" w:rsidP="00E80FB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Y</w:t>
            </w:r>
          </w:p>
        </w:tc>
        <w:tc>
          <w:tcPr>
            <w:tcW w:w="1455" w:type="dxa"/>
          </w:tcPr>
          <w:p w14:paraId="0D6FA395" w14:textId="77777777" w:rsidR="001928C0" w:rsidRDefault="001928C0" w:rsidP="00E80FB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图片序号</w:t>
            </w:r>
          </w:p>
        </w:tc>
        <w:tc>
          <w:tcPr>
            <w:tcW w:w="3017" w:type="dxa"/>
          </w:tcPr>
          <w:p w14:paraId="0EE33AA3" w14:textId="77777777" w:rsidR="001928C0" w:rsidRDefault="001928C0" w:rsidP="00E80FB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用于保证图片顺序</w:t>
            </w:r>
          </w:p>
        </w:tc>
      </w:tr>
      <w:tr w:rsidR="001928C0" w14:paraId="73B8A261" w14:textId="77777777" w:rsidTr="00E80FBC">
        <w:tc>
          <w:tcPr>
            <w:tcW w:w="647" w:type="dxa"/>
          </w:tcPr>
          <w:p w14:paraId="338A375E" w14:textId="77777777" w:rsidR="001928C0" w:rsidRDefault="001928C0" w:rsidP="00E80FB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098" w:type="dxa"/>
          </w:tcPr>
          <w:p w14:paraId="587AF1E1" w14:textId="77777777" w:rsidR="001928C0" w:rsidRPr="00DA7CD7" w:rsidRDefault="001928C0" w:rsidP="00E80FB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PicLink</w:t>
            </w:r>
          </w:p>
        </w:tc>
        <w:tc>
          <w:tcPr>
            <w:tcW w:w="1628" w:type="dxa"/>
          </w:tcPr>
          <w:p w14:paraId="7F9E31AE" w14:textId="77777777" w:rsidR="001928C0" w:rsidRDefault="001928C0" w:rsidP="00E80FB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VARCHAR(256)</w:t>
            </w:r>
          </w:p>
        </w:tc>
        <w:tc>
          <w:tcPr>
            <w:tcW w:w="677" w:type="dxa"/>
          </w:tcPr>
          <w:p w14:paraId="72E4E475" w14:textId="77777777" w:rsidR="001928C0" w:rsidRDefault="001928C0" w:rsidP="00E80FB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Y</w:t>
            </w:r>
          </w:p>
        </w:tc>
        <w:tc>
          <w:tcPr>
            <w:tcW w:w="1455" w:type="dxa"/>
          </w:tcPr>
          <w:p w14:paraId="521D4D45" w14:textId="77777777" w:rsidR="001928C0" w:rsidRDefault="001928C0" w:rsidP="00E80FB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图片链接</w:t>
            </w:r>
          </w:p>
        </w:tc>
        <w:tc>
          <w:tcPr>
            <w:tcW w:w="3017" w:type="dxa"/>
          </w:tcPr>
          <w:p w14:paraId="492A3824" w14:textId="77777777" w:rsidR="001928C0" w:rsidRDefault="001928C0" w:rsidP="00E80FBC">
            <w:pPr>
              <w:rPr>
                <w:kern w:val="0"/>
                <w:sz w:val="20"/>
                <w:szCs w:val="20"/>
              </w:rPr>
            </w:pPr>
          </w:p>
        </w:tc>
      </w:tr>
      <w:tr w:rsidR="001928C0" w14:paraId="0BEBAFD4" w14:textId="77777777" w:rsidTr="00E80FBC">
        <w:tc>
          <w:tcPr>
            <w:tcW w:w="647" w:type="dxa"/>
          </w:tcPr>
          <w:p w14:paraId="0D3A5342" w14:textId="77777777" w:rsidR="001928C0" w:rsidRDefault="001928C0" w:rsidP="00E80FB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1098" w:type="dxa"/>
          </w:tcPr>
          <w:p w14:paraId="1198D3BC" w14:textId="77777777" w:rsidR="001928C0" w:rsidRDefault="001928C0" w:rsidP="00E80FB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Memo</w:t>
            </w:r>
          </w:p>
        </w:tc>
        <w:tc>
          <w:tcPr>
            <w:tcW w:w="1628" w:type="dxa"/>
          </w:tcPr>
          <w:p w14:paraId="2EFF9516" w14:textId="77777777" w:rsidR="001928C0" w:rsidRDefault="001928C0" w:rsidP="00E80FB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VARCHAR(256)</w:t>
            </w:r>
          </w:p>
        </w:tc>
        <w:tc>
          <w:tcPr>
            <w:tcW w:w="677" w:type="dxa"/>
          </w:tcPr>
          <w:p w14:paraId="1E0732E7" w14:textId="77777777" w:rsidR="001928C0" w:rsidRDefault="001928C0" w:rsidP="00E80FB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N</w:t>
            </w:r>
          </w:p>
        </w:tc>
        <w:tc>
          <w:tcPr>
            <w:tcW w:w="1455" w:type="dxa"/>
          </w:tcPr>
          <w:p w14:paraId="15388D74" w14:textId="77777777" w:rsidR="001928C0" w:rsidRDefault="001928C0" w:rsidP="00E80FB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保留字段</w:t>
            </w:r>
          </w:p>
        </w:tc>
        <w:tc>
          <w:tcPr>
            <w:tcW w:w="3017" w:type="dxa"/>
          </w:tcPr>
          <w:p w14:paraId="35976432" w14:textId="77777777" w:rsidR="001928C0" w:rsidRDefault="001928C0" w:rsidP="00E80FBC">
            <w:pPr>
              <w:rPr>
                <w:kern w:val="0"/>
                <w:sz w:val="20"/>
                <w:szCs w:val="20"/>
              </w:rPr>
            </w:pPr>
          </w:p>
        </w:tc>
      </w:tr>
      <w:bookmarkEnd w:id="135"/>
      <w:bookmarkEnd w:id="136"/>
    </w:tbl>
    <w:p w14:paraId="6ED2D648" w14:textId="77777777" w:rsidR="00444072" w:rsidRDefault="00444072" w:rsidP="00444072">
      <w:pPr>
        <w:spacing w:line="480" w:lineRule="auto"/>
        <w:outlineLvl w:val="1"/>
        <w:rPr>
          <w:b/>
          <w:sz w:val="24"/>
        </w:rPr>
      </w:pPr>
    </w:p>
    <w:p w14:paraId="26243E05" w14:textId="4EC82D64" w:rsidR="00BA5E9B" w:rsidRDefault="00A82E61" w:rsidP="00DA50B9">
      <w:pPr>
        <w:numPr>
          <w:ilvl w:val="1"/>
          <w:numId w:val="2"/>
        </w:numPr>
        <w:spacing w:line="480" w:lineRule="auto"/>
        <w:outlineLvl w:val="1"/>
        <w:rPr>
          <w:b/>
          <w:sz w:val="24"/>
        </w:rPr>
      </w:pPr>
      <w:r>
        <w:rPr>
          <w:rFonts w:hint="eastAsia"/>
          <w:b/>
          <w:sz w:val="24"/>
        </w:rPr>
        <w:t>App</w:t>
      </w:r>
      <w:r>
        <w:rPr>
          <w:rFonts w:ascii="宋体" w:hAnsi="宋体" w:cs="宋体" w:hint="eastAsia"/>
          <w:b/>
          <w:sz w:val="24"/>
        </w:rPr>
        <w:t>端数据结构</w:t>
      </w:r>
    </w:p>
    <w:p w14:paraId="61236E2E" w14:textId="77777777" w:rsidR="00A634B9" w:rsidRPr="00DA7CD7" w:rsidRDefault="00A634B9" w:rsidP="00A634B9">
      <w:pPr>
        <w:numPr>
          <w:ilvl w:val="2"/>
          <w:numId w:val="2"/>
        </w:numPr>
        <w:spacing w:line="480" w:lineRule="auto"/>
        <w:outlineLvl w:val="2"/>
        <w:rPr>
          <w:b/>
        </w:rPr>
      </w:pPr>
      <w:r w:rsidRPr="00DA7CD7">
        <w:rPr>
          <w:rFonts w:hint="eastAsia"/>
          <w:b/>
        </w:rPr>
        <w:t>Seed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641"/>
        <w:gridCol w:w="1194"/>
        <w:gridCol w:w="1628"/>
        <w:gridCol w:w="670"/>
        <w:gridCol w:w="1432"/>
        <w:gridCol w:w="2957"/>
      </w:tblGrid>
      <w:tr w:rsidR="00A634B9" w14:paraId="22B4FDE1" w14:textId="77777777" w:rsidTr="004C540F">
        <w:tc>
          <w:tcPr>
            <w:tcW w:w="641" w:type="dxa"/>
            <w:shd w:val="clear" w:color="auto" w:fill="D9D9D9" w:themeFill="background1" w:themeFillShade="D9"/>
          </w:tcPr>
          <w:p w14:paraId="2746B66D" w14:textId="77777777" w:rsidR="00A634B9" w:rsidRDefault="00A634B9" w:rsidP="00E80FB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序号</w:t>
            </w:r>
          </w:p>
        </w:tc>
        <w:tc>
          <w:tcPr>
            <w:tcW w:w="1194" w:type="dxa"/>
            <w:shd w:val="clear" w:color="auto" w:fill="D9D9D9" w:themeFill="background1" w:themeFillShade="D9"/>
          </w:tcPr>
          <w:p w14:paraId="5ED133A9" w14:textId="77777777" w:rsidR="00A634B9" w:rsidRDefault="00A634B9" w:rsidP="00E80FB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14:paraId="1AB7BFDA" w14:textId="77777777" w:rsidR="00A634B9" w:rsidRDefault="00A634B9" w:rsidP="00E80FB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670" w:type="dxa"/>
            <w:shd w:val="clear" w:color="auto" w:fill="D9D9D9" w:themeFill="background1" w:themeFillShade="D9"/>
          </w:tcPr>
          <w:p w14:paraId="1647BF6D" w14:textId="77777777" w:rsidR="00A634B9" w:rsidRDefault="00A634B9" w:rsidP="00E80FB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必选</w:t>
            </w:r>
          </w:p>
        </w:tc>
        <w:tc>
          <w:tcPr>
            <w:tcW w:w="1432" w:type="dxa"/>
            <w:shd w:val="clear" w:color="auto" w:fill="D9D9D9" w:themeFill="background1" w:themeFillShade="D9"/>
          </w:tcPr>
          <w:p w14:paraId="59877909" w14:textId="77777777" w:rsidR="00A634B9" w:rsidRDefault="00A634B9" w:rsidP="00E80FB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中文字段名称</w:t>
            </w:r>
          </w:p>
        </w:tc>
        <w:tc>
          <w:tcPr>
            <w:tcW w:w="2957" w:type="dxa"/>
            <w:shd w:val="clear" w:color="auto" w:fill="D9D9D9" w:themeFill="background1" w:themeFillShade="D9"/>
          </w:tcPr>
          <w:p w14:paraId="3D3B3034" w14:textId="77777777" w:rsidR="00A634B9" w:rsidRDefault="00A634B9" w:rsidP="00E80FB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备注</w:t>
            </w:r>
          </w:p>
        </w:tc>
      </w:tr>
      <w:tr w:rsidR="00A634B9" w14:paraId="35748CA2" w14:textId="77777777" w:rsidTr="004C540F">
        <w:tc>
          <w:tcPr>
            <w:tcW w:w="641" w:type="dxa"/>
          </w:tcPr>
          <w:p w14:paraId="147C630E" w14:textId="77777777" w:rsidR="00A634B9" w:rsidRDefault="00A634B9" w:rsidP="00E80FB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194" w:type="dxa"/>
          </w:tcPr>
          <w:p w14:paraId="02F0BA0D" w14:textId="77777777" w:rsidR="00A634B9" w:rsidRDefault="00A634B9" w:rsidP="00E80FB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ID</w:t>
            </w:r>
          </w:p>
        </w:tc>
        <w:tc>
          <w:tcPr>
            <w:tcW w:w="1628" w:type="dxa"/>
          </w:tcPr>
          <w:p w14:paraId="681E2D68" w14:textId="77777777" w:rsidR="00A634B9" w:rsidRDefault="00A634B9" w:rsidP="00E80FB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INT</w:t>
            </w:r>
          </w:p>
        </w:tc>
        <w:tc>
          <w:tcPr>
            <w:tcW w:w="670" w:type="dxa"/>
          </w:tcPr>
          <w:p w14:paraId="68C0E0D3" w14:textId="77777777" w:rsidR="00A634B9" w:rsidRDefault="00A634B9" w:rsidP="00E80FB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Y</w:t>
            </w:r>
          </w:p>
        </w:tc>
        <w:tc>
          <w:tcPr>
            <w:tcW w:w="1432" w:type="dxa"/>
          </w:tcPr>
          <w:p w14:paraId="4A7DDAAA" w14:textId="77777777" w:rsidR="00A634B9" w:rsidRDefault="00A634B9" w:rsidP="00E80FB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Seed</w:t>
            </w:r>
            <w:r>
              <w:rPr>
                <w:rFonts w:hint="eastAsia"/>
                <w:kern w:val="0"/>
                <w:sz w:val="20"/>
                <w:szCs w:val="20"/>
              </w:rPr>
              <w:t>序号</w:t>
            </w:r>
          </w:p>
        </w:tc>
        <w:tc>
          <w:tcPr>
            <w:tcW w:w="2957" w:type="dxa"/>
          </w:tcPr>
          <w:p w14:paraId="593A87B2" w14:textId="77777777" w:rsidR="00A634B9" w:rsidRDefault="00A634B9" w:rsidP="00E80FB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自增量，主键，唯一确定</w:t>
            </w:r>
            <w:r>
              <w:rPr>
                <w:rFonts w:hint="eastAsia"/>
                <w:kern w:val="0"/>
                <w:sz w:val="20"/>
                <w:szCs w:val="20"/>
              </w:rPr>
              <w:t>Seed</w:t>
            </w:r>
          </w:p>
        </w:tc>
      </w:tr>
      <w:tr w:rsidR="00A634B9" w14:paraId="13385431" w14:textId="77777777" w:rsidTr="004C540F">
        <w:tc>
          <w:tcPr>
            <w:tcW w:w="641" w:type="dxa"/>
          </w:tcPr>
          <w:p w14:paraId="5343FBF1" w14:textId="77777777" w:rsidR="00A634B9" w:rsidRDefault="00A634B9" w:rsidP="00E80FB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194" w:type="dxa"/>
          </w:tcPr>
          <w:p w14:paraId="72252543" w14:textId="77777777" w:rsidR="00A634B9" w:rsidRDefault="00A634B9" w:rsidP="00E80FB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Name</w:t>
            </w:r>
          </w:p>
        </w:tc>
        <w:tc>
          <w:tcPr>
            <w:tcW w:w="1628" w:type="dxa"/>
          </w:tcPr>
          <w:p w14:paraId="16137DF1" w14:textId="77777777" w:rsidR="00A634B9" w:rsidRDefault="00A634B9" w:rsidP="00E80FB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VARCHAR(256)</w:t>
            </w:r>
          </w:p>
        </w:tc>
        <w:tc>
          <w:tcPr>
            <w:tcW w:w="670" w:type="dxa"/>
          </w:tcPr>
          <w:p w14:paraId="04D3511C" w14:textId="77777777" w:rsidR="00A634B9" w:rsidRDefault="00A634B9" w:rsidP="00E80FBC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Y</w:t>
            </w:r>
          </w:p>
        </w:tc>
        <w:tc>
          <w:tcPr>
            <w:tcW w:w="1432" w:type="dxa"/>
          </w:tcPr>
          <w:p w14:paraId="39DB4862" w14:textId="77777777" w:rsidR="00A634B9" w:rsidRDefault="00A634B9" w:rsidP="00E80FB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影片名称</w:t>
            </w:r>
          </w:p>
        </w:tc>
        <w:tc>
          <w:tcPr>
            <w:tcW w:w="2957" w:type="dxa"/>
          </w:tcPr>
          <w:p w14:paraId="2C74ADB2" w14:textId="77777777" w:rsidR="00A634B9" w:rsidRDefault="00A634B9" w:rsidP="00E80FBC">
            <w:pPr>
              <w:rPr>
                <w:kern w:val="0"/>
                <w:sz w:val="20"/>
                <w:szCs w:val="20"/>
              </w:rPr>
            </w:pPr>
          </w:p>
        </w:tc>
      </w:tr>
      <w:tr w:rsidR="00A634B9" w14:paraId="038B8157" w14:textId="77777777" w:rsidTr="004C540F">
        <w:tc>
          <w:tcPr>
            <w:tcW w:w="641" w:type="dxa"/>
          </w:tcPr>
          <w:p w14:paraId="73029D0F" w14:textId="77777777" w:rsidR="00A634B9" w:rsidRDefault="00A634B9" w:rsidP="00E80FB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194" w:type="dxa"/>
          </w:tcPr>
          <w:p w14:paraId="465050AB" w14:textId="77777777" w:rsidR="00A634B9" w:rsidRDefault="00A634B9" w:rsidP="00E80FB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Size</w:t>
            </w:r>
          </w:p>
        </w:tc>
        <w:tc>
          <w:tcPr>
            <w:tcW w:w="1628" w:type="dxa"/>
          </w:tcPr>
          <w:p w14:paraId="123392A8" w14:textId="77777777" w:rsidR="00A634B9" w:rsidRDefault="00A634B9" w:rsidP="00E80FB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VARCHAR(64)</w:t>
            </w:r>
          </w:p>
        </w:tc>
        <w:tc>
          <w:tcPr>
            <w:tcW w:w="670" w:type="dxa"/>
          </w:tcPr>
          <w:p w14:paraId="5F8DE509" w14:textId="77777777" w:rsidR="00A634B9" w:rsidRDefault="00A634B9" w:rsidP="00E80FBC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Y</w:t>
            </w:r>
          </w:p>
        </w:tc>
        <w:tc>
          <w:tcPr>
            <w:tcW w:w="1432" w:type="dxa"/>
          </w:tcPr>
          <w:p w14:paraId="61987856" w14:textId="77777777" w:rsidR="00A634B9" w:rsidRDefault="00A634B9" w:rsidP="00E80FB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影片大小</w:t>
            </w:r>
          </w:p>
        </w:tc>
        <w:tc>
          <w:tcPr>
            <w:tcW w:w="2957" w:type="dxa"/>
          </w:tcPr>
          <w:p w14:paraId="314D74ED" w14:textId="77777777" w:rsidR="00A634B9" w:rsidRDefault="00A634B9" w:rsidP="00E80FBC">
            <w:pPr>
              <w:rPr>
                <w:kern w:val="0"/>
                <w:sz w:val="20"/>
                <w:szCs w:val="20"/>
              </w:rPr>
            </w:pPr>
          </w:p>
        </w:tc>
      </w:tr>
      <w:tr w:rsidR="00A634B9" w14:paraId="40FD7EB5" w14:textId="77777777" w:rsidTr="004C540F">
        <w:tc>
          <w:tcPr>
            <w:tcW w:w="641" w:type="dxa"/>
          </w:tcPr>
          <w:p w14:paraId="19EDA6E6" w14:textId="77777777" w:rsidR="00A634B9" w:rsidRDefault="00A634B9" w:rsidP="00E80FB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1194" w:type="dxa"/>
          </w:tcPr>
          <w:p w14:paraId="4D28732F" w14:textId="77777777" w:rsidR="00A634B9" w:rsidRDefault="00A634B9" w:rsidP="00E80FB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Format</w:t>
            </w:r>
          </w:p>
        </w:tc>
        <w:tc>
          <w:tcPr>
            <w:tcW w:w="1628" w:type="dxa"/>
          </w:tcPr>
          <w:p w14:paraId="23D7C3AB" w14:textId="77777777" w:rsidR="00A634B9" w:rsidRDefault="00A634B9" w:rsidP="00E80FB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VARCHAR(64)</w:t>
            </w:r>
          </w:p>
        </w:tc>
        <w:tc>
          <w:tcPr>
            <w:tcW w:w="670" w:type="dxa"/>
          </w:tcPr>
          <w:p w14:paraId="277A38AF" w14:textId="77777777" w:rsidR="00A634B9" w:rsidRDefault="00A634B9" w:rsidP="00E80FB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N</w:t>
            </w:r>
          </w:p>
        </w:tc>
        <w:tc>
          <w:tcPr>
            <w:tcW w:w="1432" w:type="dxa"/>
          </w:tcPr>
          <w:p w14:paraId="16DD68F2" w14:textId="77777777" w:rsidR="00A634B9" w:rsidRDefault="00A634B9" w:rsidP="00E80FB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影片格式</w:t>
            </w:r>
          </w:p>
        </w:tc>
        <w:tc>
          <w:tcPr>
            <w:tcW w:w="2957" w:type="dxa"/>
          </w:tcPr>
          <w:p w14:paraId="470FB773" w14:textId="77777777" w:rsidR="00A634B9" w:rsidRDefault="00A634B9" w:rsidP="00E80FBC">
            <w:pPr>
              <w:rPr>
                <w:kern w:val="0"/>
                <w:sz w:val="20"/>
                <w:szCs w:val="20"/>
              </w:rPr>
            </w:pPr>
            <w:ins w:id="155" w:author="q19353" w:date="2013-04-09T20:30:00Z">
              <w:r>
                <w:rPr>
                  <w:rFonts w:hint="eastAsia"/>
                  <w:kern w:val="0"/>
                  <w:sz w:val="20"/>
                  <w:szCs w:val="20"/>
                </w:rPr>
                <w:t>mkv, avi, mp4</w:t>
              </w:r>
              <w:r>
                <w:rPr>
                  <w:kern w:val="0"/>
                  <w:sz w:val="20"/>
                  <w:szCs w:val="20"/>
                </w:rPr>
                <w:t>…</w:t>
              </w:r>
            </w:ins>
          </w:p>
        </w:tc>
      </w:tr>
      <w:tr w:rsidR="00A634B9" w14:paraId="77BB5BBE" w14:textId="77777777" w:rsidTr="004C540F">
        <w:tc>
          <w:tcPr>
            <w:tcW w:w="641" w:type="dxa"/>
          </w:tcPr>
          <w:p w14:paraId="57F2CDFA" w14:textId="77777777" w:rsidR="00A634B9" w:rsidRDefault="00A634B9" w:rsidP="00E80FB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5</w:t>
            </w:r>
          </w:p>
        </w:tc>
        <w:tc>
          <w:tcPr>
            <w:tcW w:w="1194" w:type="dxa"/>
          </w:tcPr>
          <w:p w14:paraId="18D4E310" w14:textId="77777777" w:rsidR="00A634B9" w:rsidRDefault="00A634B9" w:rsidP="00E80FB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Hash</w:t>
            </w:r>
          </w:p>
        </w:tc>
        <w:tc>
          <w:tcPr>
            <w:tcW w:w="1628" w:type="dxa"/>
          </w:tcPr>
          <w:p w14:paraId="3A179E3A" w14:textId="77777777" w:rsidR="00A634B9" w:rsidRDefault="00A634B9" w:rsidP="00E80FB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VARCHAR(64)</w:t>
            </w:r>
          </w:p>
        </w:tc>
        <w:tc>
          <w:tcPr>
            <w:tcW w:w="670" w:type="dxa"/>
          </w:tcPr>
          <w:p w14:paraId="371DE080" w14:textId="77777777" w:rsidR="00A634B9" w:rsidRDefault="00A634B9" w:rsidP="00E80FB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N</w:t>
            </w:r>
          </w:p>
        </w:tc>
        <w:tc>
          <w:tcPr>
            <w:tcW w:w="1432" w:type="dxa"/>
          </w:tcPr>
          <w:p w14:paraId="103A68A4" w14:textId="77777777" w:rsidR="00A634B9" w:rsidRDefault="00A634B9" w:rsidP="00E80FBC">
            <w:pPr>
              <w:rPr>
                <w:kern w:val="0"/>
                <w:sz w:val="20"/>
                <w:szCs w:val="20"/>
              </w:rPr>
            </w:pPr>
            <w:r w:rsidRPr="00836F23">
              <w:rPr>
                <w:rFonts w:hint="eastAsia"/>
                <w:kern w:val="0"/>
                <w:sz w:val="20"/>
                <w:szCs w:val="20"/>
              </w:rPr>
              <w:t>哈希校验</w:t>
            </w:r>
          </w:p>
        </w:tc>
        <w:tc>
          <w:tcPr>
            <w:tcW w:w="2957" w:type="dxa"/>
          </w:tcPr>
          <w:p w14:paraId="2BCD22C3" w14:textId="77777777" w:rsidR="00A634B9" w:rsidRDefault="00A634B9" w:rsidP="00E80FBC">
            <w:pPr>
              <w:rPr>
                <w:kern w:val="0"/>
                <w:sz w:val="20"/>
                <w:szCs w:val="20"/>
              </w:rPr>
            </w:pPr>
          </w:p>
        </w:tc>
      </w:tr>
      <w:tr w:rsidR="00A634B9" w14:paraId="62498AF2" w14:textId="77777777" w:rsidTr="004C540F">
        <w:tc>
          <w:tcPr>
            <w:tcW w:w="641" w:type="dxa"/>
          </w:tcPr>
          <w:p w14:paraId="69BB7E1C" w14:textId="77777777" w:rsidR="00A634B9" w:rsidRDefault="00A634B9" w:rsidP="00E80FB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6</w:t>
            </w:r>
          </w:p>
        </w:tc>
        <w:tc>
          <w:tcPr>
            <w:tcW w:w="1194" w:type="dxa"/>
          </w:tcPr>
          <w:p w14:paraId="58E1DC33" w14:textId="77777777" w:rsidR="00A634B9" w:rsidRDefault="00A634B9" w:rsidP="00E80FB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M</w:t>
            </w:r>
            <w:r w:rsidRPr="00836F23">
              <w:rPr>
                <w:kern w:val="0"/>
                <w:sz w:val="20"/>
                <w:szCs w:val="20"/>
              </w:rPr>
              <w:t>osaic</w:t>
            </w:r>
          </w:p>
        </w:tc>
        <w:tc>
          <w:tcPr>
            <w:tcW w:w="1628" w:type="dxa"/>
          </w:tcPr>
          <w:p w14:paraId="6BC97D2C" w14:textId="77777777" w:rsidR="00A634B9" w:rsidRDefault="00A634B9" w:rsidP="00E80FB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VARCHAR(10)</w:t>
            </w:r>
          </w:p>
        </w:tc>
        <w:tc>
          <w:tcPr>
            <w:tcW w:w="670" w:type="dxa"/>
          </w:tcPr>
          <w:p w14:paraId="2BD3E95C" w14:textId="77777777" w:rsidR="00A634B9" w:rsidRDefault="00A634B9" w:rsidP="00E80FB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N</w:t>
            </w:r>
          </w:p>
        </w:tc>
        <w:tc>
          <w:tcPr>
            <w:tcW w:w="1432" w:type="dxa"/>
          </w:tcPr>
          <w:p w14:paraId="7BAC494E" w14:textId="77777777" w:rsidR="00A634B9" w:rsidRDefault="00A634B9" w:rsidP="00E80FBC">
            <w:pPr>
              <w:rPr>
                <w:kern w:val="0"/>
                <w:sz w:val="20"/>
                <w:szCs w:val="20"/>
              </w:rPr>
            </w:pPr>
            <w:r w:rsidRPr="008E634D">
              <w:rPr>
                <w:rFonts w:hint="eastAsia"/>
                <w:kern w:val="0"/>
                <w:sz w:val="20"/>
                <w:szCs w:val="20"/>
              </w:rPr>
              <w:t>有碼無碼</w:t>
            </w:r>
          </w:p>
        </w:tc>
        <w:tc>
          <w:tcPr>
            <w:tcW w:w="2957" w:type="dxa"/>
          </w:tcPr>
          <w:p w14:paraId="1B854234" w14:textId="77777777" w:rsidR="00A634B9" w:rsidRDefault="00A634B9" w:rsidP="00E80FBC">
            <w:pPr>
              <w:rPr>
                <w:kern w:val="0"/>
                <w:sz w:val="20"/>
                <w:szCs w:val="20"/>
              </w:rPr>
            </w:pPr>
          </w:p>
        </w:tc>
      </w:tr>
      <w:tr w:rsidR="00A634B9" w14:paraId="7891FDEF" w14:textId="77777777" w:rsidTr="004C540F">
        <w:tc>
          <w:tcPr>
            <w:tcW w:w="641" w:type="dxa"/>
          </w:tcPr>
          <w:p w14:paraId="3A645FC0" w14:textId="77777777" w:rsidR="00A634B9" w:rsidRDefault="00A634B9" w:rsidP="00E80FB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7</w:t>
            </w:r>
          </w:p>
        </w:tc>
        <w:tc>
          <w:tcPr>
            <w:tcW w:w="1194" w:type="dxa"/>
          </w:tcPr>
          <w:p w14:paraId="37BA0990" w14:textId="77777777" w:rsidR="00A634B9" w:rsidRDefault="00A634B9" w:rsidP="00E80FBC">
            <w:pPr>
              <w:rPr>
                <w:kern w:val="0"/>
                <w:sz w:val="20"/>
                <w:szCs w:val="20"/>
              </w:rPr>
            </w:pPr>
            <w:ins w:id="156" w:author="q19353" w:date="2013-04-09T20:32:00Z">
              <w:r>
                <w:rPr>
                  <w:rFonts w:hint="eastAsia"/>
                  <w:kern w:val="0"/>
                  <w:sz w:val="20"/>
                  <w:szCs w:val="20"/>
                </w:rPr>
                <w:t>Torrent</w:t>
              </w:r>
            </w:ins>
            <w:r>
              <w:rPr>
                <w:rFonts w:hint="eastAsia"/>
                <w:kern w:val="0"/>
                <w:sz w:val="20"/>
                <w:szCs w:val="20"/>
              </w:rPr>
              <w:t>Link</w:t>
            </w:r>
          </w:p>
        </w:tc>
        <w:tc>
          <w:tcPr>
            <w:tcW w:w="1628" w:type="dxa"/>
          </w:tcPr>
          <w:p w14:paraId="770DB7B8" w14:textId="77777777" w:rsidR="00A634B9" w:rsidRDefault="00A634B9" w:rsidP="00E80FB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VARCHAR(256)</w:t>
            </w:r>
          </w:p>
        </w:tc>
        <w:tc>
          <w:tcPr>
            <w:tcW w:w="670" w:type="dxa"/>
          </w:tcPr>
          <w:p w14:paraId="644E08F3" w14:textId="77777777" w:rsidR="00A634B9" w:rsidRDefault="00A634B9" w:rsidP="00E80FBC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Y</w:t>
            </w:r>
          </w:p>
        </w:tc>
        <w:tc>
          <w:tcPr>
            <w:tcW w:w="1432" w:type="dxa"/>
          </w:tcPr>
          <w:p w14:paraId="20BA3CE7" w14:textId="77777777" w:rsidR="00A634B9" w:rsidRDefault="00A634B9" w:rsidP="00E80FBC">
            <w:pPr>
              <w:rPr>
                <w:kern w:val="0"/>
                <w:sz w:val="20"/>
                <w:szCs w:val="20"/>
              </w:rPr>
            </w:pPr>
            <w:ins w:id="157" w:author="q19353" w:date="2013-04-09T20:32:00Z">
              <w:r>
                <w:rPr>
                  <w:rFonts w:hint="eastAsia"/>
                  <w:kern w:val="0"/>
                  <w:sz w:val="20"/>
                  <w:szCs w:val="20"/>
                </w:rPr>
                <w:t>种子</w:t>
              </w:r>
            </w:ins>
            <w:del w:id="158" w:author="q19353" w:date="2013-04-09T20:32:00Z">
              <w:r w:rsidDel="000A2AED">
                <w:rPr>
                  <w:rFonts w:hint="eastAsia"/>
                  <w:kern w:val="0"/>
                  <w:sz w:val="20"/>
                  <w:szCs w:val="20"/>
                </w:rPr>
                <w:delText>影片</w:delText>
              </w:r>
            </w:del>
            <w:r>
              <w:rPr>
                <w:rFonts w:hint="eastAsia"/>
                <w:kern w:val="0"/>
                <w:sz w:val="20"/>
                <w:szCs w:val="20"/>
              </w:rPr>
              <w:t>链接</w:t>
            </w:r>
          </w:p>
        </w:tc>
        <w:tc>
          <w:tcPr>
            <w:tcW w:w="2957" w:type="dxa"/>
          </w:tcPr>
          <w:p w14:paraId="23BF2F9A" w14:textId="77777777" w:rsidR="00A634B9" w:rsidRDefault="00A634B9" w:rsidP="00E80FBC">
            <w:pPr>
              <w:rPr>
                <w:kern w:val="0"/>
                <w:sz w:val="20"/>
                <w:szCs w:val="20"/>
              </w:rPr>
            </w:pPr>
          </w:p>
        </w:tc>
      </w:tr>
      <w:tr w:rsidR="00A634B9" w14:paraId="43ED3A39" w14:textId="77777777" w:rsidTr="004C540F">
        <w:trPr>
          <w:ins w:id="159" w:author="q19353" w:date="2013-04-09T20:09:00Z"/>
        </w:trPr>
        <w:tc>
          <w:tcPr>
            <w:tcW w:w="641" w:type="dxa"/>
          </w:tcPr>
          <w:p w14:paraId="13C7B59C" w14:textId="77777777" w:rsidR="00A634B9" w:rsidRDefault="00A634B9" w:rsidP="00E80FBC">
            <w:pPr>
              <w:rPr>
                <w:ins w:id="160" w:author="q19353" w:date="2013-04-09T20:09:00Z"/>
                <w:kern w:val="0"/>
                <w:sz w:val="20"/>
                <w:szCs w:val="20"/>
              </w:rPr>
            </w:pPr>
            <w:ins w:id="161" w:author="q19353" w:date="2013-04-09T20:09:00Z">
              <w:r>
                <w:rPr>
                  <w:rFonts w:hint="eastAsia"/>
                  <w:kern w:val="0"/>
                  <w:sz w:val="20"/>
                  <w:szCs w:val="20"/>
                </w:rPr>
                <w:t>8</w:t>
              </w:r>
            </w:ins>
          </w:p>
        </w:tc>
        <w:tc>
          <w:tcPr>
            <w:tcW w:w="1194" w:type="dxa"/>
          </w:tcPr>
          <w:p w14:paraId="6F8ED7D8" w14:textId="77777777" w:rsidR="00A634B9" w:rsidRDefault="00A634B9" w:rsidP="00E80FBC">
            <w:pPr>
              <w:rPr>
                <w:ins w:id="162" w:author="q19353" w:date="2013-04-09T20:09:00Z"/>
                <w:kern w:val="0"/>
                <w:sz w:val="20"/>
                <w:szCs w:val="20"/>
              </w:rPr>
            </w:pPr>
            <w:ins w:id="163" w:author="q19353" w:date="2013-04-09T20:09:00Z">
              <w:r>
                <w:rPr>
                  <w:rFonts w:hint="eastAsia"/>
                  <w:kern w:val="0"/>
                  <w:sz w:val="20"/>
                  <w:szCs w:val="20"/>
                </w:rPr>
                <w:t>Date</w:t>
              </w:r>
            </w:ins>
          </w:p>
        </w:tc>
        <w:tc>
          <w:tcPr>
            <w:tcW w:w="1628" w:type="dxa"/>
          </w:tcPr>
          <w:p w14:paraId="55FB5FD2" w14:textId="77777777" w:rsidR="00A634B9" w:rsidRDefault="00A634B9" w:rsidP="00E80FBC">
            <w:pPr>
              <w:rPr>
                <w:ins w:id="164" w:author="q19353" w:date="2013-04-09T20:09:00Z"/>
                <w:kern w:val="0"/>
                <w:sz w:val="20"/>
                <w:szCs w:val="20"/>
              </w:rPr>
            </w:pPr>
            <w:ins w:id="165" w:author="q19353" w:date="2013-04-09T20:09:00Z">
              <w:r>
                <w:rPr>
                  <w:rFonts w:hint="eastAsia"/>
                  <w:kern w:val="0"/>
                  <w:sz w:val="20"/>
                  <w:szCs w:val="20"/>
                </w:rPr>
                <w:t>DATETIME</w:t>
              </w:r>
            </w:ins>
          </w:p>
        </w:tc>
        <w:tc>
          <w:tcPr>
            <w:tcW w:w="670" w:type="dxa"/>
          </w:tcPr>
          <w:p w14:paraId="2797D9ED" w14:textId="77777777" w:rsidR="00A634B9" w:rsidRDefault="00A634B9" w:rsidP="00E80FBC">
            <w:pPr>
              <w:rPr>
                <w:ins w:id="166" w:author="q19353" w:date="2013-04-09T20:09:00Z"/>
                <w:kern w:val="0"/>
                <w:sz w:val="20"/>
                <w:szCs w:val="20"/>
              </w:rPr>
            </w:pPr>
            <w:ins w:id="167" w:author="q19353" w:date="2013-04-09T20:09:00Z">
              <w:r>
                <w:rPr>
                  <w:rFonts w:hint="eastAsia"/>
                  <w:kern w:val="0"/>
                  <w:sz w:val="20"/>
                  <w:szCs w:val="20"/>
                </w:rPr>
                <w:t>Y</w:t>
              </w:r>
            </w:ins>
          </w:p>
        </w:tc>
        <w:tc>
          <w:tcPr>
            <w:tcW w:w="1432" w:type="dxa"/>
          </w:tcPr>
          <w:p w14:paraId="07901C63" w14:textId="77777777" w:rsidR="00A634B9" w:rsidRDefault="00A634B9" w:rsidP="00E80FBC">
            <w:pPr>
              <w:rPr>
                <w:ins w:id="168" w:author="q19353" w:date="2013-04-09T20:09:00Z"/>
                <w:kern w:val="0"/>
                <w:sz w:val="20"/>
                <w:szCs w:val="20"/>
              </w:rPr>
            </w:pPr>
            <w:ins w:id="169" w:author="q19353" w:date="2013-04-09T20:09:00Z">
              <w:r>
                <w:rPr>
                  <w:rFonts w:hint="eastAsia"/>
                  <w:kern w:val="0"/>
                  <w:sz w:val="20"/>
                  <w:szCs w:val="20"/>
                </w:rPr>
                <w:t>保存日期</w:t>
              </w:r>
            </w:ins>
          </w:p>
        </w:tc>
        <w:tc>
          <w:tcPr>
            <w:tcW w:w="2957" w:type="dxa"/>
          </w:tcPr>
          <w:p w14:paraId="3E9DB9C9" w14:textId="77777777" w:rsidR="00A634B9" w:rsidRDefault="00A634B9" w:rsidP="00E80FBC">
            <w:pPr>
              <w:rPr>
                <w:ins w:id="170" w:author="q19353" w:date="2013-04-09T20:09:00Z"/>
                <w:kern w:val="0"/>
                <w:sz w:val="20"/>
                <w:szCs w:val="20"/>
              </w:rPr>
            </w:pPr>
          </w:p>
        </w:tc>
      </w:tr>
      <w:tr w:rsidR="00A634B9" w14:paraId="35E7F781" w14:textId="77777777" w:rsidTr="004C540F">
        <w:tc>
          <w:tcPr>
            <w:tcW w:w="641" w:type="dxa"/>
          </w:tcPr>
          <w:p w14:paraId="7EDF6D40" w14:textId="77777777" w:rsidR="00A634B9" w:rsidRDefault="00A634B9" w:rsidP="00E80FBC">
            <w:pPr>
              <w:rPr>
                <w:kern w:val="0"/>
                <w:sz w:val="20"/>
                <w:szCs w:val="20"/>
              </w:rPr>
            </w:pPr>
            <w:ins w:id="171" w:author="q19353" w:date="2013-04-09T20:09:00Z">
              <w:r>
                <w:rPr>
                  <w:rFonts w:hint="eastAsia"/>
                  <w:kern w:val="0"/>
                  <w:sz w:val="20"/>
                  <w:szCs w:val="20"/>
                </w:rPr>
                <w:t>9</w:t>
              </w:r>
            </w:ins>
            <w:del w:id="172" w:author="q19353" w:date="2013-04-09T20:09:00Z">
              <w:r w:rsidDel="00425B57">
                <w:rPr>
                  <w:rFonts w:hint="eastAsia"/>
                  <w:kern w:val="0"/>
                  <w:sz w:val="20"/>
                  <w:szCs w:val="20"/>
                </w:rPr>
                <w:delText>8</w:delText>
              </w:r>
            </w:del>
          </w:p>
        </w:tc>
        <w:tc>
          <w:tcPr>
            <w:tcW w:w="1194" w:type="dxa"/>
          </w:tcPr>
          <w:p w14:paraId="5C6F3A91" w14:textId="77777777" w:rsidR="00A634B9" w:rsidRDefault="00A634B9" w:rsidP="00E80FB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Memo</w:t>
            </w:r>
          </w:p>
        </w:tc>
        <w:tc>
          <w:tcPr>
            <w:tcW w:w="1628" w:type="dxa"/>
          </w:tcPr>
          <w:p w14:paraId="3226B281" w14:textId="77777777" w:rsidR="00A634B9" w:rsidRDefault="00A634B9" w:rsidP="00E80FB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VARCHAR(256)</w:t>
            </w:r>
          </w:p>
        </w:tc>
        <w:tc>
          <w:tcPr>
            <w:tcW w:w="670" w:type="dxa"/>
          </w:tcPr>
          <w:p w14:paraId="119AD2F0" w14:textId="77777777" w:rsidR="00A634B9" w:rsidRDefault="00A634B9" w:rsidP="00E80FB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N</w:t>
            </w:r>
          </w:p>
        </w:tc>
        <w:tc>
          <w:tcPr>
            <w:tcW w:w="1432" w:type="dxa"/>
          </w:tcPr>
          <w:p w14:paraId="7B9AED04" w14:textId="77777777" w:rsidR="00A634B9" w:rsidRDefault="00A634B9" w:rsidP="00E80FB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保留字段</w:t>
            </w:r>
          </w:p>
        </w:tc>
        <w:tc>
          <w:tcPr>
            <w:tcW w:w="2957" w:type="dxa"/>
          </w:tcPr>
          <w:p w14:paraId="0183BCA0" w14:textId="77777777" w:rsidR="00A634B9" w:rsidRDefault="00A634B9" w:rsidP="00E80FBC">
            <w:pPr>
              <w:rPr>
                <w:kern w:val="0"/>
                <w:sz w:val="20"/>
                <w:szCs w:val="20"/>
              </w:rPr>
            </w:pPr>
          </w:p>
        </w:tc>
      </w:tr>
      <w:tr w:rsidR="002B21DD" w14:paraId="3C76CD42" w14:textId="77777777" w:rsidTr="004C540F">
        <w:tc>
          <w:tcPr>
            <w:tcW w:w="641" w:type="dxa"/>
          </w:tcPr>
          <w:p w14:paraId="39522B31" w14:textId="7364C9DF" w:rsidR="002B21DD" w:rsidRDefault="002B21DD" w:rsidP="00E80FBC"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10</w:t>
            </w:r>
          </w:p>
        </w:tc>
        <w:tc>
          <w:tcPr>
            <w:tcW w:w="1194" w:type="dxa"/>
          </w:tcPr>
          <w:p w14:paraId="204FC0FB" w14:textId="7CA16AF7" w:rsidR="002B21DD" w:rsidRDefault="002B21DD" w:rsidP="00E80FBC"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Type</w:t>
            </w:r>
          </w:p>
        </w:tc>
        <w:tc>
          <w:tcPr>
            <w:tcW w:w="1628" w:type="dxa"/>
          </w:tcPr>
          <w:p w14:paraId="2EAB3048" w14:textId="38ECD9BA" w:rsidR="002B21DD" w:rsidRDefault="002B21DD" w:rsidP="00E80FBC"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VARCHAR(64)</w:t>
            </w:r>
          </w:p>
        </w:tc>
        <w:tc>
          <w:tcPr>
            <w:tcW w:w="670" w:type="dxa"/>
          </w:tcPr>
          <w:p w14:paraId="7867FE7D" w14:textId="716993F4" w:rsidR="002B21DD" w:rsidRDefault="002B21DD" w:rsidP="00E80FBC">
            <w:pPr>
              <w:rPr>
                <w:rFonts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Y</w:t>
            </w:r>
          </w:p>
        </w:tc>
        <w:tc>
          <w:tcPr>
            <w:tcW w:w="1432" w:type="dxa"/>
          </w:tcPr>
          <w:p w14:paraId="489AF46D" w14:textId="7D8A7E39" w:rsidR="002B21DD" w:rsidRPr="002B21DD" w:rsidRDefault="002B21DD" w:rsidP="00E80FBC">
            <w:pPr>
              <w:rPr>
                <w:rFonts w:ascii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Seed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类型</w:t>
            </w:r>
          </w:p>
        </w:tc>
        <w:tc>
          <w:tcPr>
            <w:tcW w:w="2957" w:type="dxa"/>
          </w:tcPr>
          <w:p w14:paraId="7B9FCC8A" w14:textId="77777777" w:rsidR="002B21DD" w:rsidRDefault="002B21DD" w:rsidP="00E80FBC">
            <w:pPr>
              <w:rPr>
                <w:kern w:val="0"/>
                <w:sz w:val="20"/>
                <w:szCs w:val="20"/>
              </w:rPr>
            </w:pPr>
          </w:p>
        </w:tc>
      </w:tr>
      <w:tr w:rsidR="00A634B9" w14:paraId="62654006" w14:textId="77777777" w:rsidTr="004C540F">
        <w:tc>
          <w:tcPr>
            <w:tcW w:w="641" w:type="dxa"/>
          </w:tcPr>
          <w:p w14:paraId="1F0EDE3E" w14:textId="30E0890D" w:rsidR="00A634B9" w:rsidRPr="002B21DD" w:rsidRDefault="002B21DD" w:rsidP="00E80FBC">
            <w:pPr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11</w:t>
            </w:r>
          </w:p>
        </w:tc>
        <w:tc>
          <w:tcPr>
            <w:tcW w:w="1194" w:type="dxa"/>
          </w:tcPr>
          <w:p w14:paraId="1870AF51" w14:textId="77777777" w:rsidR="00A634B9" w:rsidRPr="00F42C11" w:rsidRDefault="00A634B9" w:rsidP="00E80FBC">
            <w:pPr>
              <w:rPr>
                <w:kern w:val="0"/>
                <w:sz w:val="20"/>
                <w:szCs w:val="20"/>
              </w:rPr>
            </w:pPr>
            <w:r w:rsidRPr="00F42C11">
              <w:rPr>
                <w:kern w:val="0"/>
                <w:sz w:val="20"/>
                <w:szCs w:val="20"/>
              </w:rPr>
              <w:t>Favorite</w:t>
            </w:r>
          </w:p>
        </w:tc>
        <w:tc>
          <w:tcPr>
            <w:tcW w:w="1628" w:type="dxa"/>
          </w:tcPr>
          <w:p w14:paraId="36027225" w14:textId="77777777" w:rsidR="00A634B9" w:rsidRPr="004D72F8" w:rsidRDefault="00A634B9" w:rsidP="00E80FBC">
            <w:pPr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BOOL</w:t>
            </w:r>
          </w:p>
        </w:tc>
        <w:tc>
          <w:tcPr>
            <w:tcW w:w="670" w:type="dxa"/>
          </w:tcPr>
          <w:p w14:paraId="16E1C65E" w14:textId="223B98F7" w:rsidR="00A634B9" w:rsidRDefault="000047B0" w:rsidP="00E80FB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Y</w:t>
            </w:r>
          </w:p>
        </w:tc>
        <w:tc>
          <w:tcPr>
            <w:tcW w:w="1432" w:type="dxa"/>
          </w:tcPr>
          <w:p w14:paraId="6E83BE37" w14:textId="77777777" w:rsidR="00A634B9" w:rsidRDefault="00A634B9" w:rsidP="00E80FB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用户收藏</w:t>
            </w:r>
          </w:p>
        </w:tc>
        <w:tc>
          <w:tcPr>
            <w:tcW w:w="2957" w:type="dxa"/>
          </w:tcPr>
          <w:p w14:paraId="4F253B6A" w14:textId="77777777" w:rsidR="00A634B9" w:rsidRPr="00051FA4" w:rsidRDefault="00A634B9" w:rsidP="00E80FBC">
            <w:pPr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App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端使用</w:t>
            </w:r>
          </w:p>
        </w:tc>
      </w:tr>
    </w:tbl>
    <w:p w14:paraId="6156234F" w14:textId="77777777" w:rsidR="00A634B9" w:rsidRDefault="00A634B9" w:rsidP="00A634B9">
      <w:pPr>
        <w:rPr>
          <w:kern w:val="0"/>
          <w:sz w:val="20"/>
          <w:szCs w:val="20"/>
        </w:rPr>
      </w:pPr>
    </w:p>
    <w:p w14:paraId="40957493" w14:textId="4846B370" w:rsidR="00A634B9" w:rsidRDefault="00A634B9" w:rsidP="00A634B9">
      <w:pPr>
        <w:numPr>
          <w:ilvl w:val="2"/>
          <w:numId w:val="2"/>
        </w:numPr>
        <w:spacing w:line="480" w:lineRule="auto"/>
        <w:outlineLvl w:val="2"/>
        <w:rPr>
          <w:b/>
        </w:rPr>
      </w:pPr>
      <w:r>
        <w:rPr>
          <w:b/>
        </w:rPr>
        <w:t>Picture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647"/>
        <w:gridCol w:w="1098"/>
        <w:gridCol w:w="1628"/>
        <w:gridCol w:w="677"/>
        <w:gridCol w:w="1455"/>
        <w:gridCol w:w="3017"/>
      </w:tblGrid>
      <w:tr w:rsidR="009475D0" w14:paraId="66B6DBB9" w14:textId="77777777" w:rsidTr="00E80FBC">
        <w:tc>
          <w:tcPr>
            <w:tcW w:w="647" w:type="dxa"/>
            <w:shd w:val="clear" w:color="auto" w:fill="D9D9D9" w:themeFill="background1" w:themeFillShade="D9"/>
          </w:tcPr>
          <w:p w14:paraId="6C67ED35" w14:textId="77777777" w:rsidR="009475D0" w:rsidRDefault="009475D0" w:rsidP="00E80FB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序号</w:t>
            </w:r>
          </w:p>
        </w:tc>
        <w:tc>
          <w:tcPr>
            <w:tcW w:w="1098" w:type="dxa"/>
            <w:shd w:val="clear" w:color="auto" w:fill="D9D9D9" w:themeFill="background1" w:themeFillShade="D9"/>
          </w:tcPr>
          <w:p w14:paraId="6A03F699" w14:textId="77777777" w:rsidR="009475D0" w:rsidRDefault="009475D0" w:rsidP="00E80FB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字段名称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14:paraId="35183E99" w14:textId="77777777" w:rsidR="009475D0" w:rsidRDefault="009475D0" w:rsidP="00E80FB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677" w:type="dxa"/>
            <w:shd w:val="clear" w:color="auto" w:fill="D9D9D9" w:themeFill="background1" w:themeFillShade="D9"/>
          </w:tcPr>
          <w:p w14:paraId="7E264673" w14:textId="77777777" w:rsidR="009475D0" w:rsidRDefault="009475D0" w:rsidP="00E80FB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必选</w:t>
            </w:r>
          </w:p>
        </w:tc>
        <w:tc>
          <w:tcPr>
            <w:tcW w:w="1455" w:type="dxa"/>
            <w:shd w:val="clear" w:color="auto" w:fill="D9D9D9" w:themeFill="background1" w:themeFillShade="D9"/>
          </w:tcPr>
          <w:p w14:paraId="1D69A5F0" w14:textId="77777777" w:rsidR="009475D0" w:rsidRDefault="009475D0" w:rsidP="00E80FB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中文字段名称</w:t>
            </w:r>
          </w:p>
        </w:tc>
        <w:tc>
          <w:tcPr>
            <w:tcW w:w="3017" w:type="dxa"/>
            <w:shd w:val="clear" w:color="auto" w:fill="D9D9D9" w:themeFill="background1" w:themeFillShade="D9"/>
          </w:tcPr>
          <w:p w14:paraId="790F9AE9" w14:textId="77777777" w:rsidR="009475D0" w:rsidRDefault="009475D0" w:rsidP="00E80FB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备注</w:t>
            </w:r>
          </w:p>
        </w:tc>
      </w:tr>
      <w:tr w:rsidR="009475D0" w14:paraId="7CAC205B" w14:textId="77777777" w:rsidTr="00E80FBC">
        <w:tc>
          <w:tcPr>
            <w:tcW w:w="647" w:type="dxa"/>
          </w:tcPr>
          <w:p w14:paraId="10182472" w14:textId="77777777" w:rsidR="009475D0" w:rsidRDefault="009475D0" w:rsidP="00E80FB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1098" w:type="dxa"/>
          </w:tcPr>
          <w:p w14:paraId="093AF3E5" w14:textId="77777777" w:rsidR="009475D0" w:rsidRDefault="009475D0" w:rsidP="00E80FB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SeedID</w:t>
            </w:r>
          </w:p>
        </w:tc>
        <w:tc>
          <w:tcPr>
            <w:tcW w:w="1628" w:type="dxa"/>
          </w:tcPr>
          <w:p w14:paraId="35AB60CC" w14:textId="77777777" w:rsidR="009475D0" w:rsidRDefault="009475D0" w:rsidP="00E80FB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INT</w:t>
            </w:r>
          </w:p>
        </w:tc>
        <w:tc>
          <w:tcPr>
            <w:tcW w:w="677" w:type="dxa"/>
          </w:tcPr>
          <w:p w14:paraId="0AAD4C54" w14:textId="77777777" w:rsidR="009475D0" w:rsidRDefault="009475D0" w:rsidP="00E80FB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Y</w:t>
            </w:r>
          </w:p>
        </w:tc>
        <w:tc>
          <w:tcPr>
            <w:tcW w:w="1455" w:type="dxa"/>
          </w:tcPr>
          <w:p w14:paraId="3555DA4E" w14:textId="77777777" w:rsidR="009475D0" w:rsidRDefault="009475D0" w:rsidP="00E80FB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Seed</w:t>
            </w:r>
            <w:r>
              <w:rPr>
                <w:rFonts w:hint="eastAsia"/>
                <w:kern w:val="0"/>
                <w:sz w:val="20"/>
                <w:szCs w:val="20"/>
              </w:rPr>
              <w:t>序号</w:t>
            </w:r>
          </w:p>
        </w:tc>
        <w:tc>
          <w:tcPr>
            <w:tcW w:w="3017" w:type="dxa"/>
          </w:tcPr>
          <w:p w14:paraId="39A4A71F" w14:textId="77777777" w:rsidR="009475D0" w:rsidRDefault="009475D0" w:rsidP="00E80FB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外键，关联</w:t>
            </w:r>
            <w:r>
              <w:rPr>
                <w:rFonts w:hint="eastAsia"/>
                <w:kern w:val="0"/>
                <w:sz w:val="20"/>
                <w:szCs w:val="20"/>
              </w:rPr>
              <w:t>Seed.ID</w:t>
            </w:r>
          </w:p>
        </w:tc>
      </w:tr>
      <w:tr w:rsidR="009475D0" w14:paraId="54B8AEE7" w14:textId="77777777" w:rsidTr="00E80FBC">
        <w:tc>
          <w:tcPr>
            <w:tcW w:w="647" w:type="dxa"/>
          </w:tcPr>
          <w:p w14:paraId="726249ED" w14:textId="77777777" w:rsidR="009475D0" w:rsidRDefault="009475D0" w:rsidP="00E80FB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lastRenderedPageBreak/>
              <w:t>2</w:t>
            </w:r>
          </w:p>
        </w:tc>
        <w:tc>
          <w:tcPr>
            <w:tcW w:w="1098" w:type="dxa"/>
          </w:tcPr>
          <w:p w14:paraId="3FBB0781" w14:textId="77777777" w:rsidR="009475D0" w:rsidRDefault="009475D0" w:rsidP="00E80FBC">
            <w:pPr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PicID</w:t>
            </w:r>
          </w:p>
        </w:tc>
        <w:tc>
          <w:tcPr>
            <w:tcW w:w="1628" w:type="dxa"/>
          </w:tcPr>
          <w:p w14:paraId="051BA3D4" w14:textId="77777777" w:rsidR="009475D0" w:rsidRDefault="009475D0" w:rsidP="00E80FB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INT</w:t>
            </w:r>
          </w:p>
        </w:tc>
        <w:tc>
          <w:tcPr>
            <w:tcW w:w="677" w:type="dxa"/>
          </w:tcPr>
          <w:p w14:paraId="1068A5D4" w14:textId="77777777" w:rsidR="009475D0" w:rsidRDefault="009475D0" w:rsidP="00E80FB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Y</w:t>
            </w:r>
          </w:p>
        </w:tc>
        <w:tc>
          <w:tcPr>
            <w:tcW w:w="1455" w:type="dxa"/>
          </w:tcPr>
          <w:p w14:paraId="19AE7722" w14:textId="77777777" w:rsidR="009475D0" w:rsidRDefault="009475D0" w:rsidP="00E80FB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图片序号</w:t>
            </w:r>
          </w:p>
        </w:tc>
        <w:tc>
          <w:tcPr>
            <w:tcW w:w="3017" w:type="dxa"/>
          </w:tcPr>
          <w:p w14:paraId="551D00E8" w14:textId="77777777" w:rsidR="009475D0" w:rsidRDefault="009475D0" w:rsidP="00E80FB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用于保证图片顺序</w:t>
            </w:r>
          </w:p>
        </w:tc>
      </w:tr>
      <w:tr w:rsidR="009475D0" w14:paraId="7A1805B9" w14:textId="77777777" w:rsidTr="00E80FBC">
        <w:tc>
          <w:tcPr>
            <w:tcW w:w="647" w:type="dxa"/>
          </w:tcPr>
          <w:p w14:paraId="4C1ABFF7" w14:textId="77777777" w:rsidR="009475D0" w:rsidRDefault="009475D0" w:rsidP="00E80FB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098" w:type="dxa"/>
          </w:tcPr>
          <w:p w14:paraId="39433DB9" w14:textId="77777777" w:rsidR="009475D0" w:rsidRPr="00DA7CD7" w:rsidRDefault="009475D0" w:rsidP="00E80FB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PicLink</w:t>
            </w:r>
          </w:p>
        </w:tc>
        <w:tc>
          <w:tcPr>
            <w:tcW w:w="1628" w:type="dxa"/>
          </w:tcPr>
          <w:p w14:paraId="63A3B7A0" w14:textId="77777777" w:rsidR="009475D0" w:rsidRDefault="009475D0" w:rsidP="00E80FB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VARCHAR(256)</w:t>
            </w:r>
          </w:p>
        </w:tc>
        <w:tc>
          <w:tcPr>
            <w:tcW w:w="677" w:type="dxa"/>
          </w:tcPr>
          <w:p w14:paraId="1AC851AA" w14:textId="77777777" w:rsidR="009475D0" w:rsidRDefault="009475D0" w:rsidP="00E80FB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Y</w:t>
            </w:r>
          </w:p>
        </w:tc>
        <w:tc>
          <w:tcPr>
            <w:tcW w:w="1455" w:type="dxa"/>
          </w:tcPr>
          <w:p w14:paraId="11F1A6C0" w14:textId="77777777" w:rsidR="009475D0" w:rsidRDefault="009475D0" w:rsidP="00E80FB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图片链接</w:t>
            </w:r>
          </w:p>
        </w:tc>
        <w:tc>
          <w:tcPr>
            <w:tcW w:w="3017" w:type="dxa"/>
          </w:tcPr>
          <w:p w14:paraId="7E96CBDE" w14:textId="77777777" w:rsidR="009475D0" w:rsidRDefault="009475D0" w:rsidP="00E80FBC">
            <w:pPr>
              <w:rPr>
                <w:kern w:val="0"/>
                <w:sz w:val="20"/>
                <w:szCs w:val="20"/>
              </w:rPr>
            </w:pPr>
          </w:p>
        </w:tc>
      </w:tr>
      <w:tr w:rsidR="009475D0" w14:paraId="3B06EA46" w14:textId="77777777" w:rsidTr="00E80FBC">
        <w:tc>
          <w:tcPr>
            <w:tcW w:w="647" w:type="dxa"/>
          </w:tcPr>
          <w:p w14:paraId="06A070A3" w14:textId="77777777" w:rsidR="009475D0" w:rsidRDefault="009475D0" w:rsidP="00E80FB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1098" w:type="dxa"/>
          </w:tcPr>
          <w:p w14:paraId="540DDC61" w14:textId="77777777" w:rsidR="009475D0" w:rsidRDefault="009475D0" w:rsidP="00E80FB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Memo</w:t>
            </w:r>
          </w:p>
        </w:tc>
        <w:tc>
          <w:tcPr>
            <w:tcW w:w="1628" w:type="dxa"/>
          </w:tcPr>
          <w:p w14:paraId="32CC53CD" w14:textId="77777777" w:rsidR="009475D0" w:rsidRDefault="009475D0" w:rsidP="00E80FBC">
            <w:pPr>
              <w:rPr>
                <w:kern w:val="0"/>
                <w:sz w:val="20"/>
                <w:szCs w:val="20"/>
              </w:rPr>
            </w:pPr>
            <w:bookmarkStart w:id="173" w:name="OLE_LINK34"/>
            <w:bookmarkStart w:id="174" w:name="OLE_LINK35"/>
            <w:r>
              <w:rPr>
                <w:rFonts w:hint="eastAsia"/>
                <w:kern w:val="0"/>
                <w:sz w:val="20"/>
                <w:szCs w:val="20"/>
              </w:rPr>
              <w:t>VARCHAR(256)</w:t>
            </w:r>
            <w:bookmarkEnd w:id="173"/>
            <w:bookmarkEnd w:id="174"/>
          </w:p>
        </w:tc>
        <w:tc>
          <w:tcPr>
            <w:tcW w:w="677" w:type="dxa"/>
          </w:tcPr>
          <w:p w14:paraId="63B79BCA" w14:textId="77777777" w:rsidR="009475D0" w:rsidRDefault="009475D0" w:rsidP="00E80FB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N</w:t>
            </w:r>
          </w:p>
        </w:tc>
        <w:tc>
          <w:tcPr>
            <w:tcW w:w="1455" w:type="dxa"/>
          </w:tcPr>
          <w:p w14:paraId="15E076B1" w14:textId="77777777" w:rsidR="009475D0" w:rsidRDefault="009475D0" w:rsidP="00E80FB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保留字段</w:t>
            </w:r>
          </w:p>
        </w:tc>
        <w:tc>
          <w:tcPr>
            <w:tcW w:w="3017" w:type="dxa"/>
          </w:tcPr>
          <w:p w14:paraId="5F3623C3" w14:textId="77777777" w:rsidR="009475D0" w:rsidRDefault="009475D0" w:rsidP="00E80FBC">
            <w:pPr>
              <w:rPr>
                <w:kern w:val="0"/>
                <w:sz w:val="20"/>
                <w:szCs w:val="20"/>
              </w:rPr>
            </w:pPr>
          </w:p>
        </w:tc>
      </w:tr>
    </w:tbl>
    <w:p w14:paraId="5BD22062" w14:textId="77777777" w:rsidR="00A000FE" w:rsidRDefault="00A000FE">
      <w:pPr>
        <w:rPr>
          <w:kern w:val="0"/>
          <w:sz w:val="20"/>
          <w:szCs w:val="20"/>
        </w:rPr>
      </w:pPr>
    </w:p>
    <w:sectPr w:rsidR="00A000FE" w:rsidSect="00667A7B">
      <w:headerReference w:type="default" r:id="rId13"/>
      <w:footerReference w:type="even" r:id="rId14"/>
      <w:footerReference w:type="default" r:id="rId15"/>
      <w:pgSz w:w="11906" w:h="16838"/>
      <w:pgMar w:top="1402" w:right="1800" w:bottom="1246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CCA8C3" w14:textId="77777777" w:rsidR="00E80FBC" w:rsidRDefault="00E80FBC" w:rsidP="00803B7E">
      <w:r>
        <w:separator/>
      </w:r>
    </w:p>
  </w:endnote>
  <w:endnote w:type="continuationSeparator" w:id="0">
    <w:p w14:paraId="084C687A" w14:textId="77777777" w:rsidR="00E80FBC" w:rsidRDefault="00E80FBC" w:rsidP="00803B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1244F7" w14:textId="77777777" w:rsidR="00E80FBC" w:rsidRDefault="00E80FBC" w:rsidP="00DD1BAE">
    <w:pPr>
      <w:pStyle w:val="a9"/>
      <w:framePr w:wrap="around" w:vAnchor="text" w:hAnchor="margin" w:xAlign="right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14:paraId="4AEC70C0" w14:textId="77777777" w:rsidR="00E80FBC" w:rsidRDefault="00E80FBC" w:rsidP="00056B60">
    <w:pPr>
      <w:pStyle w:val="a9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807666" w14:textId="77777777" w:rsidR="00E80FBC" w:rsidRDefault="00E80FBC" w:rsidP="009F42CC">
    <w:pPr>
      <w:pStyle w:val="a9"/>
      <w:ind w:right="360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91353A">
      <w:rPr>
        <w:noProof/>
        <w:kern w:val="0"/>
        <w:szCs w:val="21"/>
      </w:rPr>
      <w:t>6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 w:rsidR="0091353A">
      <w:rPr>
        <w:noProof/>
        <w:kern w:val="0"/>
        <w:szCs w:val="21"/>
      </w:rPr>
      <w:t>8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7511E55" w14:textId="77777777" w:rsidR="00E80FBC" w:rsidRDefault="00E80FBC" w:rsidP="00803B7E">
      <w:r>
        <w:separator/>
      </w:r>
    </w:p>
  </w:footnote>
  <w:footnote w:type="continuationSeparator" w:id="0">
    <w:p w14:paraId="136BF212" w14:textId="77777777" w:rsidR="00E80FBC" w:rsidRDefault="00E80FBC" w:rsidP="00803B7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29D52B" w14:textId="77777777" w:rsidR="00E80FBC" w:rsidRPr="003B49B7" w:rsidRDefault="00E80FBC">
    <w:pPr>
      <w:pStyle w:val="a7"/>
      <w:rPr>
        <w:rFonts w:ascii="宋体" w:hAnsi="宋体" w:cs="宋体"/>
      </w:rPr>
    </w:pPr>
    <w:r>
      <w:rPr>
        <w:rFonts w:ascii="宋体" w:hAnsi="宋体" w:cs="宋体" w:hint="eastAsia"/>
      </w:rPr>
      <w:t>SimpleLife Studio 简单生活工作室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5384E"/>
    <w:multiLevelType w:val="hybridMultilevel"/>
    <w:tmpl w:val="9C6C4AEA"/>
    <w:lvl w:ilvl="0" w:tplc="04090009">
      <w:start w:val="1"/>
      <w:numFmt w:val="bullet"/>
      <w:lvlText w:val=""/>
      <w:lvlJc w:val="left"/>
      <w:pPr>
        <w:ind w:left="90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">
    <w:nsid w:val="021D42D9"/>
    <w:multiLevelType w:val="multilevel"/>
    <w:tmpl w:val="AB52E390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">
    <w:nsid w:val="05606A2B"/>
    <w:multiLevelType w:val="multilevel"/>
    <w:tmpl w:val="5DD87A68"/>
    <w:lvl w:ilvl="0">
      <w:start w:val="1"/>
      <w:numFmt w:val="bullet"/>
      <w:lvlText w:val=""/>
      <w:lvlJc w:val="left"/>
      <w:pPr>
        <w:ind w:left="90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3">
    <w:nsid w:val="0B2C4D6D"/>
    <w:multiLevelType w:val="hybridMultilevel"/>
    <w:tmpl w:val="1820D74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0D2E4C8E"/>
    <w:multiLevelType w:val="hybridMultilevel"/>
    <w:tmpl w:val="37FC3B84"/>
    <w:lvl w:ilvl="0" w:tplc="04090009">
      <w:start w:val="1"/>
      <w:numFmt w:val="bullet"/>
      <w:lvlText w:val=""/>
      <w:lvlJc w:val="left"/>
      <w:pPr>
        <w:ind w:left="1189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69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29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09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8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69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49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29" w:hanging="480"/>
      </w:pPr>
      <w:rPr>
        <w:rFonts w:ascii="Wingdings" w:hAnsi="Wingdings" w:hint="default"/>
      </w:rPr>
    </w:lvl>
  </w:abstractNum>
  <w:abstractNum w:abstractNumId="5">
    <w:nsid w:val="12853154"/>
    <w:multiLevelType w:val="hybridMultilevel"/>
    <w:tmpl w:val="8E860F3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7333A68"/>
    <w:multiLevelType w:val="multilevel"/>
    <w:tmpl w:val="AB52E390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7">
    <w:nsid w:val="18372C2B"/>
    <w:multiLevelType w:val="hybridMultilevel"/>
    <w:tmpl w:val="2FC01D6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1AA274D3"/>
    <w:multiLevelType w:val="hybridMultilevel"/>
    <w:tmpl w:val="8E860F3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1EE321AF"/>
    <w:multiLevelType w:val="multilevel"/>
    <w:tmpl w:val="AB52E390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0">
    <w:nsid w:val="222D4EF9"/>
    <w:multiLevelType w:val="multilevel"/>
    <w:tmpl w:val="AB52E390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1">
    <w:nsid w:val="2ECE403D"/>
    <w:multiLevelType w:val="hybridMultilevel"/>
    <w:tmpl w:val="3A80C2EC"/>
    <w:lvl w:ilvl="0" w:tplc="04090009">
      <w:start w:val="1"/>
      <w:numFmt w:val="bullet"/>
      <w:lvlText w:val=""/>
      <w:lvlJc w:val="left"/>
      <w:pPr>
        <w:ind w:left="90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2">
    <w:nsid w:val="33336D7A"/>
    <w:multiLevelType w:val="hybridMultilevel"/>
    <w:tmpl w:val="55E6B94C"/>
    <w:lvl w:ilvl="0" w:tplc="04090009">
      <w:start w:val="1"/>
      <w:numFmt w:val="bullet"/>
      <w:lvlText w:val="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3">
    <w:nsid w:val="35221402"/>
    <w:multiLevelType w:val="multilevel"/>
    <w:tmpl w:val="EFFC579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  <w:b w:val="0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4">
    <w:nsid w:val="416F6EA2"/>
    <w:multiLevelType w:val="hybridMultilevel"/>
    <w:tmpl w:val="1818CA54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5">
    <w:nsid w:val="44024158"/>
    <w:multiLevelType w:val="multilevel"/>
    <w:tmpl w:val="D9BE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>
    <w:nsid w:val="4E40459A"/>
    <w:multiLevelType w:val="hybridMultilevel"/>
    <w:tmpl w:val="B8E6DEE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5837031A"/>
    <w:multiLevelType w:val="hybridMultilevel"/>
    <w:tmpl w:val="5DD87A68"/>
    <w:lvl w:ilvl="0" w:tplc="04090009">
      <w:start w:val="1"/>
      <w:numFmt w:val="bullet"/>
      <w:lvlText w:val="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8">
    <w:nsid w:val="613320FF"/>
    <w:multiLevelType w:val="hybridMultilevel"/>
    <w:tmpl w:val="2870C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4F3710C"/>
    <w:multiLevelType w:val="multilevel"/>
    <w:tmpl w:val="1818CA54"/>
    <w:lvl w:ilvl="0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15"/>
  </w:num>
  <w:num w:numId="4">
    <w:abstractNumId w:val="16"/>
  </w:num>
  <w:num w:numId="5">
    <w:abstractNumId w:val="1"/>
  </w:num>
  <w:num w:numId="6">
    <w:abstractNumId w:val="8"/>
  </w:num>
  <w:num w:numId="7">
    <w:abstractNumId w:val="5"/>
  </w:num>
  <w:num w:numId="8">
    <w:abstractNumId w:val="18"/>
  </w:num>
  <w:num w:numId="9">
    <w:abstractNumId w:val="3"/>
  </w:num>
  <w:num w:numId="10">
    <w:abstractNumId w:val="7"/>
  </w:num>
  <w:num w:numId="11">
    <w:abstractNumId w:val="14"/>
  </w:num>
  <w:num w:numId="12">
    <w:abstractNumId w:val="19"/>
  </w:num>
  <w:num w:numId="13">
    <w:abstractNumId w:val="12"/>
  </w:num>
  <w:num w:numId="14">
    <w:abstractNumId w:val="0"/>
  </w:num>
  <w:num w:numId="15">
    <w:abstractNumId w:val="11"/>
  </w:num>
  <w:num w:numId="16">
    <w:abstractNumId w:val="4"/>
  </w:num>
  <w:num w:numId="17">
    <w:abstractNumId w:val="17"/>
  </w:num>
  <w:num w:numId="18">
    <w:abstractNumId w:val="9"/>
  </w:num>
  <w:num w:numId="19">
    <w:abstractNumId w:val="6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revisionView w:markup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483"/>
    <w:rsid w:val="00000E91"/>
    <w:rsid w:val="00002845"/>
    <w:rsid w:val="000047B0"/>
    <w:rsid w:val="000111D2"/>
    <w:rsid w:val="00011AAB"/>
    <w:rsid w:val="00012761"/>
    <w:rsid w:val="00017D0D"/>
    <w:rsid w:val="00017D9A"/>
    <w:rsid w:val="000201AC"/>
    <w:rsid w:val="00021B23"/>
    <w:rsid w:val="00024C09"/>
    <w:rsid w:val="00030E47"/>
    <w:rsid w:val="000408B5"/>
    <w:rsid w:val="00042D68"/>
    <w:rsid w:val="0004421B"/>
    <w:rsid w:val="00046E78"/>
    <w:rsid w:val="00047023"/>
    <w:rsid w:val="00051FA4"/>
    <w:rsid w:val="00056B60"/>
    <w:rsid w:val="000673E0"/>
    <w:rsid w:val="00083D6A"/>
    <w:rsid w:val="00095B85"/>
    <w:rsid w:val="00096AE5"/>
    <w:rsid w:val="000A2AED"/>
    <w:rsid w:val="000A3C80"/>
    <w:rsid w:val="000A57C9"/>
    <w:rsid w:val="000A5919"/>
    <w:rsid w:val="000A59ED"/>
    <w:rsid w:val="000A64F6"/>
    <w:rsid w:val="000A6C15"/>
    <w:rsid w:val="000A7CE3"/>
    <w:rsid w:val="000B6BAC"/>
    <w:rsid w:val="000C1E04"/>
    <w:rsid w:val="000C446C"/>
    <w:rsid w:val="000D1818"/>
    <w:rsid w:val="000D196E"/>
    <w:rsid w:val="000D48BE"/>
    <w:rsid w:val="000D769D"/>
    <w:rsid w:val="000E2EB4"/>
    <w:rsid w:val="000E38C9"/>
    <w:rsid w:val="000E3C50"/>
    <w:rsid w:val="000E7346"/>
    <w:rsid w:val="000F0E58"/>
    <w:rsid w:val="00103BF3"/>
    <w:rsid w:val="00104757"/>
    <w:rsid w:val="00105320"/>
    <w:rsid w:val="0010538F"/>
    <w:rsid w:val="001056D7"/>
    <w:rsid w:val="00110535"/>
    <w:rsid w:val="0011205F"/>
    <w:rsid w:val="00115277"/>
    <w:rsid w:val="00116244"/>
    <w:rsid w:val="00116EFC"/>
    <w:rsid w:val="00120AB1"/>
    <w:rsid w:val="00120BC7"/>
    <w:rsid w:val="001211E8"/>
    <w:rsid w:val="001225C5"/>
    <w:rsid w:val="00122CD8"/>
    <w:rsid w:val="00125366"/>
    <w:rsid w:val="00130020"/>
    <w:rsid w:val="0013374B"/>
    <w:rsid w:val="00133CEE"/>
    <w:rsid w:val="00134A49"/>
    <w:rsid w:val="0013585F"/>
    <w:rsid w:val="00137A20"/>
    <w:rsid w:val="0014108D"/>
    <w:rsid w:val="00141119"/>
    <w:rsid w:val="00141FDC"/>
    <w:rsid w:val="00142528"/>
    <w:rsid w:val="0014652E"/>
    <w:rsid w:val="001468B7"/>
    <w:rsid w:val="00151C62"/>
    <w:rsid w:val="00152212"/>
    <w:rsid w:val="00155A3C"/>
    <w:rsid w:val="001604B7"/>
    <w:rsid w:val="00160D43"/>
    <w:rsid w:val="00171BEB"/>
    <w:rsid w:val="00172644"/>
    <w:rsid w:val="001758EC"/>
    <w:rsid w:val="001801F5"/>
    <w:rsid w:val="00181742"/>
    <w:rsid w:val="00191FE3"/>
    <w:rsid w:val="001928C0"/>
    <w:rsid w:val="00193853"/>
    <w:rsid w:val="00193FA1"/>
    <w:rsid w:val="0019615D"/>
    <w:rsid w:val="00196436"/>
    <w:rsid w:val="001A1D44"/>
    <w:rsid w:val="001A3B9D"/>
    <w:rsid w:val="001A40C0"/>
    <w:rsid w:val="001A540A"/>
    <w:rsid w:val="001A7F73"/>
    <w:rsid w:val="001B3797"/>
    <w:rsid w:val="001B4430"/>
    <w:rsid w:val="001B49EF"/>
    <w:rsid w:val="001C09BE"/>
    <w:rsid w:val="001C1CDA"/>
    <w:rsid w:val="001D1853"/>
    <w:rsid w:val="001D3233"/>
    <w:rsid w:val="001E1A90"/>
    <w:rsid w:val="001E1BB2"/>
    <w:rsid w:val="001E27DE"/>
    <w:rsid w:val="001E5EB9"/>
    <w:rsid w:val="001E60DC"/>
    <w:rsid w:val="001F121D"/>
    <w:rsid w:val="001F2D6B"/>
    <w:rsid w:val="001F64E2"/>
    <w:rsid w:val="001F6782"/>
    <w:rsid w:val="00200C90"/>
    <w:rsid w:val="00201560"/>
    <w:rsid w:val="00202A68"/>
    <w:rsid w:val="00203CCB"/>
    <w:rsid w:val="00204595"/>
    <w:rsid w:val="00210DE4"/>
    <w:rsid w:val="002158C6"/>
    <w:rsid w:val="00222919"/>
    <w:rsid w:val="00222973"/>
    <w:rsid w:val="00225248"/>
    <w:rsid w:val="00232786"/>
    <w:rsid w:val="002365C0"/>
    <w:rsid w:val="00241D70"/>
    <w:rsid w:val="00245AE6"/>
    <w:rsid w:val="00246377"/>
    <w:rsid w:val="00250B33"/>
    <w:rsid w:val="002516C2"/>
    <w:rsid w:val="00256B8D"/>
    <w:rsid w:val="002657A8"/>
    <w:rsid w:val="00270180"/>
    <w:rsid w:val="00271CD9"/>
    <w:rsid w:val="0027600D"/>
    <w:rsid w:val="00277DBD"/>
    <w:rsid w:val="00280C35"/>
    <w:rsid w:val="00287CA4"/>
    <w:rsid w:val="002903B4"/>
    <w:rsid w:val="00292526"/>
    <w:rsid w:val="002926D2"/>
    <w:rsid w:val="0029383C"/>
    <w:rsid w:val="00295BE4"/>
    <w:rsid w:val="00297847"/>
    <w:rsid w:val="002A1DFD"/>
    <w:rsid w:val="002A2085"/>
    <w:rsid w:val="002A3783"/>
    <w:rsid w:val="002A3B17"/>
    <w:rsid w:val="002A447F"/>
    <w:rsid w:val="002A4E76"/>
    <w:rsid w:val="002B1249"/>
    <w:rsid w:val="002B21DD"/>
    <w:rsid w:val="002B7B89"/>
    <w:rsid w:val="002B7EEF"/>
    <w:rsid w:val="002C7E22"/>
    <w:rsid w:val="002D0D1A"/>
    <w:rsid w:val="002D1AE9"/>
    <w:rsid w:val="002D20AD"/>
    <w:rsid w:val="002D2851"/>
    <w:rsid w:val="002D4C8B"/>
    <w:rsid w:val="002D53C1"/>
    <w:rsid w:val="002D547C"/>
    <w:rsid w:val="002D5B05"/>
    <w:rsid w:val="002E2F7A"/>
    <w:rsid w:val="002E380C"/>
    <w:rsid w:val="002F05C0"/>
    <w:rsid w:val="002F189A"/>
    <w:rsid w:val="002F354C"/>
    <w:rsid w:val="002F5D9B"/>
    <w:rsid w:val="003010CF"/>
    <w:rsid w:val="0030467F"/>
    <w:rsid w:val="00314A6C"/>
    <w:rsid w:val="00314CD0"/>
    <w:rsid w:val="00317935"/>
    <w:rsid w:val="00317979"/>
    <w:rsid w:val="00323BE1"/>
    <w:rsid w:val="003273CD"/>
    <w:rsid w:val="00334CF4"/>
    <w:rsid w:val="0034012A"/>
    <w:rsid w:val="00340AFE"/>
    <w:rsid w:val="00343AAC"/>
    <w:rsid w:val="00351E4A"/>
    <w:rsid w:val="00354773"/>
    <w:rsid w:val="0035605E"/>
    <w:rsid w:val="003606B2"/>
    <w:rsid w:val="00360E91"/>
    <w:rsid w:val="00361275"/>
    <w:rsid w:val="003709E6"/>
    <w:rsid w:val="0037186A"/>
    <w:rsid w:val="00373345"/>
    <w:rsid w:val="0037349D"/>
    <w:rsid w:val="00373748"/>
    <w:rsid w:val="003827B5"/>
    <w:rsid w:val="003857C5"/>
    <w:rsid w:val="00393B7D"/>
    <w:rsid w:val="00395DF3"/>
    <w:rsid w:val="003A0EFE"/>
    <w:rsid w:val="003A11AA"/>
    <w:rsid w:val="003A48D8"/>
    <w:rsid w:val="003B1D90"/>
    <w:rsid w:val="003B1F5C"/>
    <w:rsid w:val="003B49B7"/>
    <w:rsid w:val="003B557E"/>
    <w:rsid w:val="003B7743"/>
    <w:rsid w:val="003C1026"/>
    <w:rsid w:val="003C1E17"/>
    <w:rsid w:val="003C7E1C"/>
    <w:rsid w:val="003D0379"/>
    <w:rsid w:val="003D0C1A"/>
    <w:rsid w:val="003D53BF"/>
    <w:rsid w:val="003D6253"/>
    <w:rsid w:val="003D6C11"/>
    <w:rsid w:val="003D6FA1"/>
    <w:rsid w:val="003E1B6D"/>
    <w:rsid w:val="003F04BC"/>
    <w:rsid w:val="003F202C"/>
    <w:rsid w:val="003F32E3"/>
    <w:rsid w:val="003F4718"/>
    <w:rsid w:val="003F7910"/>
    <w:rsid w:val="00410682"/>
    <w:rsid w:val="00410D0F"/>
    <w:rsid w:val="00410D52"/>
    <w:rsid w:val="004112E4"/>
    <w:rsid w:val="0041151F"/>
    <w:rsid w:val="004202C8"/>
    <w:rsid w:val="00420470"/>
    <w:rsid w:val="00424671"/>
    <w:rsid w:val="00425B57"/>
    <w:rsid w:val="004275C0"/>
    <w:rsid w:val="00427D1D"/>
    <w:rsid w:val="004341CD"/>
    <w:rsid w:val="00434CD9"/>
    <w:rsid w:val="00440F34"/>
    <w:rsid w:val="00442658"/>
    <w:rsid w:val="00442860"/>
    <w:rsid w:val="00444072"/>
    <w:rsid w:val="00447EB3"/>
    <w:rsid w:val="004500BE"/>
    <w:rsid w:val="004523E6"/>
    <w:rsid w:val="00455EA5"/>
    <w:rsid w:val="00456845"/>
    <w:rsid w:val="00457E05"/>
    <w:rsid w:val="00467A3C"/>
    <w:rsid w:val="00471DE7"/>
    <w:rsid w:val="004735FC"/>
    <w:rsid w:val="00475E2E"/>
    <w:rsid w:val="00475F0F"/>
    <w:rsid w:val="004856BC"/>
    <w:rsid w:val="00486029"/>
    <w:rsid w:val="004878C6"/>
    <w:rsid w:val="00494BC8"/>
    <w:rsid w:val="004A2E25"/>
    <w:rsid w:val="004A5134"/>
    <w:rsid w:val="004A6A6F"/>
    <w:rsid w:val="004B06CE"/>
    <w:rsid w:val="004B17D0"/>
    <w:rsid w:val="004B46FC"/>
    <w:rsid w:val="004B6E88"/>
    <w:rsid w:val="004B7C68"/>
    <w:rsid w:val="004C10EE"/>
    <w:rsid w:val="004C2215"/>
    <w:rsid w:val="004C2D91"/>
    <w:rsid w:val="004C540F"/>
    <w:rsid w:val="004D2807"/>
    <w:rsid w:val="004D599E"/>
    <w:rsid w:val="004D6E0F"/>
    <w:rsid w:val="004D72F8"/>
    <w:rsid w:val="004E19AE"/>
    <w:rsid w:val="004E377C"/>
    <w:rsid w:val="004E73E6"/>
    <w:rsid w:val="004F20BD"/>
    <w:rsid w:val="004F2F22"/>
    <w:rsid w:val="004F4486"/>
    <w:rsid w:val="005038D3"/>
    <w:rsid w:val="00505C65"/>
    <w:rsid w:val="00510426"/>
    <w:rsid w:val="005115E1"/>
    <w:rsid w:val="005124CC"/>
    <w:rsid w:val="005136A3"/>
    <w:rsid w:val="00513A02"/>
    <w:rsid w:val="00515704"/>
    <w:rsid w:val="005159C0"/>
    <w:rsid w:val="0052082D"/>
    <w:rsid w:val="00522AA6"/>
    <w:rsid w:val="00526F79"/>
    <w:rsid w:val="0053021F"/>
    <w:rsid w:val="00535978"/>
    <w:rsid w:val="00536BCD"/>
    <w:rsid w:val="00540366"/>
    <w:rsid w:val="0054190A"/>
    <w:rsid w:val="005447B7"/>
    <w:rsid w:val="00547577"/>
    <w:rsid w:val="00552FC9"/>
    <w:rsid w:val="0055573B"/>
    <w:rsid w:val="005568A6"/>
    <w:rsid w:val="0055693B"/>
    <w:rsid w:val="00556AD7"/>
    <w:rsid w:val="00562528"/>
    <w:rsid w:val="005648AD"/>
    <w:rsid w:val="005658C1"/>
    <w:rsid w:val="00566D2D"/>
    <w:rsid w:val="00567DF3"/>
    <w:rsid w:val="005725B0"/>
    <w:rsid w:val="00573F2D"/>
    <w:rsid w:val="005754B7"/>
    <w:rsid w:val="0058456A"/>
    <w:rsid w:val="0058711D"/>
    <w:rsid w:val="00590311"/>
    <w:rsid w:val="0059475C"/>
    <w:rsid w:val="0059585B"/>
    <w:rsid w:val="005A0F66"/>
    <w:rsid w:val="005A12C8"/>
    <w:rsid w:val="005A1C49"/>
    <w:rsid w:val="005A3784"/>
    <w:rsid w:val="005A5F95"/>
    <w:rsid w:val="005A60F2"/>
    <w:rsid w:val="005B1304"/>
    <w:rsid w:val="005B24AD"/>
    <w:rsid w:val="005C0079"/>
    <w:rsid w:val="005C09F1"/>
    <w:rsid w:val="005C2DF9"/>
    <w:rsid w:val="005C529A"/>
    <w:rsid w:val="005C753A"/>
    <w:rsid w:val="005C760F"/>
    <w:rsid w:val="005D1D93"/>
    <w:rsid w:val="005D3F09"/>
    <w:rsid w:val="005D4294"/>
    <w:rsid w:val="005D4EB7"/>
    <w:rsid w:val="005D5D4B"/>
    <w:rsid w:val="005E1E81"/>
    <w:rsid w:val="005E3D42"/>
    <w:rsid w:val="005F255B"/>
    <w:rsid w:val="005F5A80"/>
    <w:rsid w:val="00602125"/>
    <w:rsid w:val="00604BCF"/>
    <w:rsid w:val="00604E51"/>
    <w:rsid w:val="006073FC"/>
    <w:rsid w:val="006074E2"/>
    <w:rsid w:val="00610287"/>
    <w:rsid w:val="0061319A"/>
    <w:rsid w:val="00615914"/>
    <w:rsid w:val="0062364B"/>
    <w:rsid w:val="0062365A"/>
    <w:rsid w:val="00631A83"/>
    <w:rsid w:val="0063476B"/>
    <w:rsid w:val="00634C53"/>
    <w:rsid w:val="006372BD"/>
    <w:rsid w:val="00642F87"/>
    <w:rsid w:val="00643799"/>
    <w:rsid w:val="00650A7A"/>
    <w:rsid w:val="0065109D"/>
    <w:rsid w:val="0065447E"/>
    <w:rsid w:val="00655192"/>
    <w:rsid w:val="0065537D"/>
    <w:rsid w:val="006553A8"/>
    <w:rsid w:val="00656879"/>
    <w:rsid w:val="00662C8F"/>
    <w:rsid w:val="00667269"/>
    <w:rsid w:val="00667A7B"/>
    <w:rsid w:val="0067002F"/>
    <w:rsid w:val="0067015E"/>
    <w:rsid w:val="00680204"/>
    <w:rsid w:val="00684E39"/>
    <w:rsid w:val="006858A3"/>
    <w:rsid w:val="00686097"/>
    <w:rsid w:val="00693CC4"/>
    <w:rsid w:val="006976EB"/>
    <w:rsid w:val="006A129E"/>
    <w:rsid w:val="006A20CF"/>
    <w:rsid w:val="006A5483"/>
    <w:rsid w:val="006A757B"/>
    <w:rsid w:val="006B1472"/>
    <w:rsid w:val="006B1FB7"/>
    <w:rsid w:val="006B6647"/>
    <w:rsid w:val="006C4F6C"/>
    <w:rsid w:val="006C5ECD"/>
    <w:rsid w:val="006C68D9"/>
    <w:rsid w:val="006C7478"/>
    <w:rsid w:val="006D294C"/>
    <w:rsid w:val="006D57B4"/>
    <w:rsid w:val="006D6862"/>
    <w:rsid w:val="006E6A27"/>
    <w:rsid w:val="006E6B1E"/>
    <w:rsid w:val="006F5BD5"/>
    <w:rsid w:val="00700214"/>
    <w:rsid w:val="00701651"/>
    <w:rsid w:val="007019F9"/>
    <w:rsid w:val="00702014"/>
    <w:rsid w:val="00702405"/>
    <w:rsid w:val="00702569"/>
    <w:rsid w:val="00703794"/>
    <w:rsid w:val="00710FF4"/>
    <w:rsid w:val="00716F38"/>
    <w:rsid w:val="007175EC"/>
    <w:rsid w:val="00717F3B"/>
    <w:rsid w:val="00725BA1"/>
    <w:rsid w:val="00726A27"/>
    <w:rsid w:val="007347FA"/>
    <w:rsid w:val="00735F97"/>
    <w:rsid w:val="00736F6B"/>
    <w:rsid w:val="0074044D"/>
    <w:rsid w:val="007463BE"/>
    <w:rsid w:val="0075739B"/>
    <w:rsid w:val="00762E37"/>
    <w:rsid w:val="007636C6"/>
    <w:rsid w:val="00763947"/>
    <w:rsid w:val="00764A83"/>
    <w:rsid w:val="00766560"/>
    <w:rsid w:val="007666B7"/>
    <w:rsid w:val="00766705"/>
    <w:rsid w:val="00770209"/>
    <w:rsid w:val="00775F2F"/>
    <w:rsid w:val="00776E5C"/>
    <w:rsid w:val="00782160"/>
    <w:rsid w:val="00783355"/>
    <w:rsid w:val="007845C2"/>
    <w:rsid w:val="0078662B"/>
    <w:rsid w:val="00791135"/>
    <w:rsid w:val="00791D1A"/>
    <w:rsid w:val="0079577E"/>
    <w:rsid w:val="00796625"/>
    <w:rsid w:val="007A1664"/>
    <w:rsid w:val="007A1EA0"/>
    <w:rsid w:val="007A3913"/>
    <w:rsid w:val="007A6DB0"/>
    <w:rsid w:val="007A7CF9"/>
    <w:rsid w:val="007B012B"/>
    <w:rsid w:val="007B076F"/>
    <w:rsid w:val="007B0EF9"/>
    <w:rsid w:val="007B6402"/>
    <w:rsid w:val="007B6AAE"/>
    <w:rsid w:val="007B6B00"/>
    <w:rsid w:val="007C5387"/>
    <w:rsid w:val="007D0463"/>
    <w:rsid w:val="007D1B04"/>
    <w:rsid w:val="007D210A"/>
    <w:rsid w:val="007D3FC2"/>
    <w:rsid w:val="007D6CC5"/>
    <w:rsid w:val="007E06D1"/>
    <w:rsid w:val="007E0F4F"/>
    <w:rsid w:val="007E195B"/>
    <w:rsid w:val="007E4917"/>
    <w:rsid w:val="007E4E87"/>
    <w:rsid w:val="007F11CC"/>
    <w:rsid w:val="007F3994"/>
    <w:rsid w:val="007F3DEF"/>
    <w:rsid w:val="008009B4"/>
    <w:rsid w:val="00801E0A"/>
    <w:rsid w:val="00803B7E"/>
    <w:rsid w:val="00805B78"/>
    <w:rsid w:val="00807F7B"/>
    <w:rsid w:val="00810A4B"/>
    <w:rsid w:val="00811FF4"/>
    <w:rsid w:val="00820395"/>
    <w:rsid w:val="00824C2C"/>
    <w:rsid w:val="00833A66"/>
    <w:rsid w:val="00836F23"/>
    <w:rsid w:val="00840E9C"/>
    <w:rsid w:val="00843116"/>
    <w:rsid w:val="008476C1"/>
    <w:rsid w:val="00851E65"/>
    <w:rsid w:val="00855561"/>
    <w:rsid w:val="00861CF4"/>
    <w:rsid w:val="008674DD"/>
    <w:rsid w:val="0087094E"/>
    <w:rsid w:val="008719EE"/>
    <w:rsid w:val="00871EB6"/>
    <w:rsid w:val="00873C0C"/>
    <w:rsid w:val="00874D27"/>
    <w:rsid w:val="00875153"/>
    <w:rsid w:val="00881245"/>
    <w:rsid w:val="00881E8A"/>
    <w:rsid w:val="008866B0"/>
    <w:rsid w:val="00893D2A"/>
    <w:rsid w:val="0089586F"/>
    <w:rsid w:val="00895E33"/>
    <w:rsid w:val="008960F6"/>
    <w:rsid w:val="008961B7"/>
    <w:rsid w:val="008A1824"/>
    <w:rsid w:val="008A42B4"/>
    <w:rsid w:val="008A51B0"/>
    <w:rsid w:val="008B0C18"/>
    <w:rsid w:val="008B18A4"/>
    <w:rsid w:val="008B48C1"/>
    <w:rsid w:val="008B59EF"/>
    <w:rsid w:val="008B6600"/>
    <w:rsid w:val="008B6C46"/>
    <w:rsid w:val="008B787C"/>
    <w:rsid w:val="008C4CD6"/>
    <w:rsid w:val="008D2A0B"/>
    <w:rsid w:val="008D48B4"/>
    <w:rsid w:val="008D4A49"/>
    <w:rsid w:val="008D6019"/>
    <w:rsid w:val="008D7E5C"/>
    <w:rsid w:val="008E2A0C"/>
    <w:rsid w:val="008E634D"/>
    <w:rsid w:val="008F0A7E"/>
    <w:rsid w:val="008F274E"/>
    <w:rsid w:val="008F5A19"/>
    <w:rsid w:val="009021F2"/>
    <w:rsid w:val="00902DBF"/>
    <w:rsid w:val="00904377"/>
    <w:rsid w:val="00904A04"/>
    <w:rsid w:val="00904D64"/>
    <w:rsid w:val="00905B09"/>
    <w:rsid w:val="00910280"/>
    <w:rsid w:val="00910934"/>
    <w:rsid w:val="0091353A"/>
    <w:rsid w:val="00914C0B"/>
    <w:rsid w:val="00915AD5"/>
    <w:rsid w:val="00922C42"/>
    <w:rsid w:val="00924543"/>
    <w:rsid w:val="00926925"/>
    <w:rsid w:val="00927DF7"/>
    <w:rsid w:val="009347BC"/>
    <w:rsid w:val="009475D0"/>
    <w:rsid w:val="00956198"/>
    <w:rsid w:val="00962754"/>
    <w:rsid w:val="0096537C"/>
    <w:rsid w:val="0098108F"/>
    <w:rsid w:val="009821A0"/>
    <w:rsid w:val="009829A6"/>
    <w:rsid w:val="0098548D"/>
    <w:rsid w:val="009919A3"/>
    <w:rsid w:val="00995007"/>
    <w:rsid w:val="0099779A"/>
    <w:rsid w:val="009A164F"/>
    <w:rsid w:val="009A5AC7"/>
    <w:rsid w:val="009A6F65"/>
    <w:rsid w:val="009A7ACA"/>
    <w:rsid w:val="009B4029"/>
    <w:rsid w:val="009B427A"/>
    <w:rsid w:val="009C13F3"/>
    <w:rsid w:val="009D066F"/>
    <w:rsid w:val="009D2176"/>
    <w:rsid w:val="009D22AE"/>
    <w:rsid w:val="009E4799"/>
    <w:rsid w:val="009E5BE8"/>
    <w:rsid w:val="009F03A0"/>
    <w:rsid w:val="009F06FB"/>
    <w:rsid w:val="009F42CC"/>
    <w:rsid w:val="009F4D6F"/>
    <w:rsid w:val="009F61A7"/>
    <w:rsid w:val="009F7E78"/>
    <w:rsid w:val="00A000FE"/>
    <w:rsid w:val="00A22677"/>
    <w:rsid w:val="00A233AB"/>
    <w:rsid w:val="00A23EB0"/>
    <w:rsid w:val="00A24CBD"/>
    <w:rsid w:val="00A31DFA"/>
    <w:rsid w:val="00A326B7"/>
    <w:rsid w:val="00A32F39"/>
    <w:rsid w:val="00A3474B"/>
    <w:rsid w:val="00A36289"/>
    <w:rsid w:val="00A44FF2"/>
    <w:rsid w:val="00A45AD1"/>
    <w:rsid w:val="00A502BE"/>
    <w:rsid w:val="00A51048"/>
    <w:rsid w:val="00A5105E"/>
    <w:rsid w:val="00A5594B"/>
    <w:rsid w:val="00A57C67"/>
    <w:rsid w:val="00A62169"/>
    <w:rsid w:val="00A634B9"/>
    <w:rsid w:val="00A666B5"/>
    <w:rsid w:val="00A6749D"/>
    <w:rsid w:val="00A7126F"/>
    <w:rsid w:val="00A72437"/>
    <w:rsid w:val="00A7359E"/>
    <w:rsid w:val="00A73CE9"/>
    <w:rsid w:val="00A80FCE"/>
    <w:rsid w:val="00A82E61"/>
    <w:rsid w:val="00A83279"/>
    <w:rsid w:val="00A83FEA"/>
    <w:rsid w:val="00A9194F"/>
    <w:rsid w:val="00A919B0"/>
    <w:rsid w:val="00AB2D9E"/>
    <w:rsid w:val="00AB599C"/>
    <w:rsid w:val="00AB6D9C"/>
    <w:rsid w:val="00AB7380"/>
    <w:rsid w:val="00AC466F"/>
    <w:rsid w:val="00AC52FC"/>
    <w:rsid w:val="00AC5698"/>
    <w:rsid w:val="00AD1F76"/>
    <w:rsid w:val="00AD31ED"/>
    <w:rsid w:val="00AE7165"/>
    <w:rsid w:val="00AF25D4"/>
    <w:rsid w:val="00AF4CDC"/>
    <w:rsid w:val="00AF6DDC"/>
    <w:rsid w:val="00B00253"/>
    <w:rsid w:val="00B00EBD"/>
    <w:rsid w:val="00B023B1"/>
    <w:rsid w:val="00B034B6"/>
    <w:rsid w:val="00B05B25"/>
    <w:rsid w:val="00B0792C"/>
    <w:rsid w:val="00B13797"/>
    <w:rsid w:val="00B14A40"/>
    <w:rsid w:val="00B217ED"/>
    <w:rsid w:val="00B23A1B"/>
    <w:rsid w:val="00B23AB4"/>
    <w:rsid w:val="00B23D1F"/>
    <w:rsid w:val="00B24D11"/>
    <w:rsid w:val="00B26F66"/>
    <w:rsid w:val="00B26FFC"/>
    <w:rsid w:val="00B31DFF"/>
    <w:rsid w:val="00B336DD"/>
    <w:rsid w:val="00B33E65"/>
    <w:rsid w:val="00B34498"/>
    <w:rsid w:val="00B420FA"/>
    <w:rsid w:val="00B464C9"/>
    <w:rsid w:val="00B46ECB"/>
    <w:rsid w:val="00B51454"/>
    <w:rsid w:val="00B546EC"/>
    <w:rsid w:val="00B55FFF"/>
    <w:rsid w:val="00B636D2"/>
    <w:rsid w:val="00B638A5"/>
    <w:rsid w:val="00B6506C"/>
    <w:rsid w:val="00B67D51"/>
    <w:rsid w:val="00B739B2"/>
    <w:rsid w:val="00B7636F"/>
    <w:rsid w:val="00B82862"/>
    <w:rsid w:val="00B83AAD"/>
    <w:rsid w:val="00B95C67"/>
    <w:rsid w:val="00B963E2"/>
    <w:rsid w:val="00BA1A74"/>
    <w:rsid w:val="00BA3A2E"/>
    <w:rsid w:val="00BA5E9B"/>
    <w:rsid w:val="00BB4292"/>
    <w:rsid w:val="00BB64A8"/>
    <w:rsid w:val="00BB6E2A"/>
    <w:rsid w:val="00BC23BE"/>
    <w:rsid w:val="00BC3711"/>
    <w:rsid w:val="00BC3D3F"/>
    <w:rsid w:val="00BC735A"/>
    <w:rsid w:val="00BD0B69"/>
    <w:rsid w:val="00BD2678"/>
    <w:rsid w:val="00BD2BF0"/>
    <w:rsid w:val="00BD753D"/>
    <w:rsid w:val="00BE12EF"/>
    <w:rsid w:val="00BE1704"/>
    <w:rsid w:val="00BE1C39"/>
    <w:rsid w:val="00BF79E1"/>
    <w:rsid w:val="00C04A18"/>
    <w:rsid w:val="00C112B3"/>
    <w:rsid w:val="00C14E13"/>
    <w:rsid w:val="00C20DA0"/>
    <w:rsid w:val="00C248FC"/>
    <w:rsid w:val="00C25890"/>
    <w:rsid w:val="00C277CE"/>
    <w:rsid w:val="00C40E88"/>
    <w:rsid w:val="00C41763"/>
    <w:rsid w:val="00C47FA6"/>
    <w:rsid w:val="00C52B3D"/>
    <w:rsid w:val="00C552AB"/>
    <w:rsid w:val="00C611C8"/>
    <w:rsid w:val="00C627B2"/>
    <w:rsid w:val="00C664FC"/>
    <w:rsid w:val="00C72009"/>
    <w:rsid w:val="00C75E9E"/>
    <w:rsid w:val="00C77872"/>
    <w:rsid w:val="00C77BD3"/>
    <w:rsid w:val="00C80B8D"/>
    <w:rsid w:val="00C81E54"/>
    <w:rsid w:val="00C82A38"/>
    <w:rsid w:val="00C836EC"/>
    <w:rsid w:val="00C8421C"/>
    <w:rsid w:val="00C86AFB"/>
    <w:rsid w:val="00C94F2D"/>
    <w:rsid w:val="00CA3458"/>
    <w:rsid w:val="00CA5187"/>
    <w:rsid w:val="00CB1190"/>
    <w:rsid w:val="00CB3637"/>
    <w:rsid w:val="00CB4882"/>
    <w:rsid w:val="00CB6F5A"/>
    <w:rsid w:val="00CB7FDC"/>
    <w:rsid w:val="00CC018D"/>
    <w:rsid w:val="00CC1F36"/>
    <w:rsid w:val="00CC3B79"/>
    <w:rsid w:val="00CC482D"/>
    <w:rsid w:val="00CC730D"/>
    <w:rsid w:val="00CC7829"/>
    <w:rsid w:val="00CD0F4D"/>
    <w:rsid w:val="00CD3277"/>
    <w:rsid w:val="00CD4C1E"/>
    <w:rsid w:val="00CD763A"/>
    <w:rsid w:val="00CE2C7A"/>
    <w:rsid w:val="00CE53EB"/>
    <w:rsid w:val="00CE60C3"/>
    <w:rsid w:val="00CE75F4"/>
    <w:rsid w:val="00CE79BB"/>
    <w:rsid w:val="00CF13B0"/>
    <w:rsid w:val="00CF308D"/>
    <w:rsid w:val="00CF4700"/>
    <w:rsid w:val="00CF5414"/>
    <w:rsid w:val="00CF5AAC"/>
    <w:rsid w:val="00CF74FF"/>
    <w:rsid w:val="00D04E51"/>
    <w:rsid w:val="00D12348"/>
    <w:rsid w:val="00D15C62"/>
    <w:rsid w:val="00D20665"/>
    <w:rsid w:val="00D27E7E"/>
    <w:rsid w:val="00D30A69"/>
    <w:rsid w:val="00D346B0"/>
    <w:rsid w:val="00D355C1"/>
    <w:rsid w:val="00D43740"/>
    <w:rsid w:val="00D44718"/>
    <w:rsid w:val="00D4484C"/>
    <w:rsid w:val="00D44A68"/>
    <w:rsid w:val="00D53C1A"/>
    <w:rsid w:val="00D67416"/>
    <w:rsid w:val="00D678E9"/>
    <w:rsid w:val="00D70C1B"/>
    <w:rsid w:val="00D761EC"/>
    <w:rsid w:val="00D774A5"/>
    <w:rsid w:val="00D8095E"/>
    <w:rsid w:val="00D81458"/>
    <w:rsid w:val="00D832D7"/>
    <w:rsid w:val="00D86D71"/>
    <w:rsid w:val="00D8733C"/>
    <w:rsid w:val="00D87CB2"/>
    <w:rsid w:val="00D930B4"/>
    <w:rsid w:val="00D96459"/>
    <w:rsid w:val="00DA2BBD"/>
    <w:rsid w:val="00DA4303"/>
    <w:rsid w:val="00DA50B9"/>
    <w:rsid w:val="00DA5B3A"/>
    <w:rsid w:val="00DA5BCC"/>
    <w:rsid w:val="00DA7CD7"/>
    <w:rsid w:val="00DB3FF9"/>
    <w:rsid w:val="00DB46A3"/>
    <w:rsid w:val="00DB4B18"/>
    <w:rsid w:val="00DC0870"/>
    <w:rsid w:val="00DC64F7"/>
    <w:rsid w:val="00DC6683"/>
    <w:rsid w:val="00DD1BAE"/>
    <w:rsid w:val="00DD3D45"/>
    <w:rsid w:val="00DD5789"/>
    <w:rsid w:val="00DD640B"/>
    <w:rsid w:val="00DD69FB"/>
    <w:rsid w:val="00DE166B"/>
    <w:rsid w:val="00DF08E8"/>
    <w:rsid w:val="00DF0974"/>
    <w:rsid w:val="00DF1A2C"/>
    <w:rsid w:val="00DF2B0A"/>
    <w:rsid w:val="00DF5ACF"/>
    <w:rsid w:val="00E00E30"/>
    <w:rsid w:val="00E02326"/>
    <w:rsid w:val="00E0315F"/>
    <w:rsid w:val="00E03774"/>
    <w:rsid w:val="00E07B2F"/>
    <w:rsid w:val="00E10CF0"/>
    <w:rsid w:val="00E11384"/>
    <w:rsid w:val="00E1772B"/>
    <w:rsid w:val="00E21D2C"/>
    <w:rsid w:val="00E22403"/>
    <w:rsid w:val="00E24115"/>
    <w:rsid w:val="00E2521E"/>
    <w:rsid w:val="00E327FF"/>
    <w:rsid w:val="00E32FF0"/>
    <w:rsid w:val="00E33536"/>
    <w:rsid w:val="00E33701"/>
    <w:rsid w:val="00E431DB"/>
    <w:rsid w:val="00E45146"/>
    <w:rsid w:val="00E45701"/>
    <w:rsid w:val="00E45B39"/>
    <w:rsid w:val="00E52D8C"/>
    <w:rsid w:val="00E541CB"/>
    <w:rsid w:val="00E54A1C"/>
    <w:rsid w:val="00E575B9"/>
    <w:rsid w:val="00E57F9D"/>
    <w:rsid w:val="00E60464"/>
    <w:rsid w:val="00E63107"/>
    <w:rsid w:val="00E644F9"/>
    <w:rsid w:val="00E67384"/>
    <w:rsid w:val="00E67F86"/>
    <w:rsid w:val="00E7251E"/>
    <w:rsid w:val="00E74E31"/>
    <w:rsid w:val="00E75774"/>
    <w:rsid w:val="00E76C83"/>
    <w:rsid w:val="00E808AD"/>
    <w:rsid w:val="00E80FBC"/>
    <w:rsid w:val="00E8667C"/>
    <w:rsid w:val="00E91C61"/>
    <w:rsid w:val="00E9415D"/>
    <w:rsid w:val="00EB09B6"/>
    <w:rsid w:val="00EB1386"/>
    <w:rsid w:val="00EB6BB6"/>
    <w:rsid w:val="00ED472D"/>
    <w:rsid w:val="00ED576C"/>
    <w:rsid w:val="00ED7EE1"/>
    <w:rsid w:val="00EE0957"/>
    <w:rsid w:val="00EE12F7"/>
    <w:rsid w:val="00EE1F51"/>
    <w:rsid w:val="00EE7AF2"/>
    <w:rsid w:val="00EF1CCB"/>
    <w:rsid w:val="00EF1F3C"/>
    <w:rsid w:val="00EF4393"/>
    <w:rsid w:val="00F00195"/>
    <w:rsid w:val="00F03B72"/>
    <w:rsid w:val="00F10783"/>
    <w:rsid w:val="00F15467"/>
    <w:rsid w:val="00F16031"/>
    <w:rsid w:val="00F21450"/>
    <w:rsid w:val="00F248D1"/>
    <w:rsid w:val="00F24B2F"/>
    <w:rsid w:val="00F24EAC"/>
    <w:rsid w:val="00F27A23"/>
    <w:rsid w:val="00F301B1"/>
    <w:rsid w:val="00F34C34"/>
    <w:rsid w:val="00F37DBD"/>
    <w:rsid w:val="00F41578"/>
    <w:rsid w:val="00F42C11"/>
    <w:rsid w:val="00F511D1"/>
    <w:rsid w:val="00F5153D"/>
    <w:rsid w:val="00F5513C"/>
    <w:rsid w:val="00F56530"/>
    <w:rsid w:val="00F60DAF"/>
    <w:rsid w:val="00F65680"/>
    <w:rsid w:val="00F65E7D"/>
    <w:rsid w:val="00F71E12"/>
    <w:rsid w:val="00F76D75"/>
    <w:rsid w:val="00F80972"/>
    <w:rsid w:val="00F84229"/>
    <w:rsid w:val="00F85207"/>
    <w:rsid w:val="00F86B59"/>
    <w:rsid w:val="00F95639"/>
    <w:rsid w:val="00FA19D1"/>
    <w:rsid w:val="00FA473B"/>
    <w:rsid w:val="00FA5737"/>
    <w:rsid w:val="00FA5FE5"/>
    <w:rsid w:val="00FA628A"/>
    <w:rsid w:val="00FB14AD"/>
    <w:rsid w:val="00FB48FE"/>
    <w:rsid w:val="00FB50B4"/>
    <w:rsid w:val="00FC045E"/>
    <w:rsid w:val="00FC21C0"/>
    <w:rsid w:val="00FC273B"/>
    <w:rsid w:val="00FC787C"/>
    <w:rsid w:val="00FC7ABB"/>
    <w:rsid w:val="00FD0496"/>
    <w:rsid w:val="00FD3F2D"/>
    <w:rsid w:val="00FD5358"/>
    <w:rsid w:val="00FD5F55"/>
    <w:rsid w:val="00FD6BE9"/>
    <w:rsid w:val="00FD7393"/>
    <w:rsid w:val="00FD7C95"/>
    <w:rsid w:val="00FE0219"/>
    <w:rsid w:val="00FE13BF"/>
    <w:rsid w:val="00FE276E"/>
    <w:rsid w:val="00FE3E7E"/>
    <w:rsid w:val="00FE6FE4"/>
    <w:rsid w:val="00FE78D6"/>
    <w:rsid w:val="00FF17D2"/>
    <w:rsid w:val="00FF429C"/>
    <w:rsid w:val="00FF48A0"/>
    <w:rsid w:val="00FF5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19D96C0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475D0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7A39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semiHidden/>
    <w:rsid w:val="00DA4303"/>
    <w:rPr>
      <w:sz w:val="21"/>
      <w:szCs w:val="21"/>
    </w:rPr>
  </w:style>
  <w:style w:type="paragraph" w:styleId="a4">
    <w:name w:val="annotation text"/>
    <w:basedOn w:val="a"/>
    <w:semiHidden/>
    <w:rsid w:val="00DA4303"/>
    <w:pPr>
      <w:jc w:val="left"/>
    </w:pPr>
  </w:style>
  <w:style w:type="paragraph" w:styleId="a5">
    <w:name w:val="annotation subject"/>
    <w:basedOn w:val="a4"/>
    <w:next w:val="a4"/>
    <w:semiHidden/>
    <w:rsid w:val="00DA4303"/>
    <w:rPr>
      <w:b/>
      <w:bCs/>
    </w:rPr>
  </w:style>
  <w:style w:type="paragraph" w:styleId="a6">
    <w:name w:val="Balloon Text"/>
    <w:basedOn w:val="a"/>
    <w:semiHidden/>
    <w:rsid w:val="00DA4303"/>
    <w:rPr>
      <w:sz w:val="18"/>
      <w:szCs w:val="18"/>
    </w:rPr>
  </w:style>
  <w:style w:type="paragraph" w:styleId="a7">
    <w:name w:val="header"/>
    <w:basedOn w:val="a"/>
    <w:link w:val="a8"/>
    <w:rsid w:val="00803B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字符"/>
    <w:basedOn w:val="a0"/>
    <w:link w:val="a7"/>
    <w:rsid w:val="00803B7E"/>
    <w:rPr>
      <w:kern w:val="2"/>
      <w:sz w:val="18"/>
      <w:szCs w:val="18"/>
    </w:rPr>
  </w:style>
  <w:style w:type="paragraph" w:styleId="a9">
    <w:name w:val="footer"/>
    <w:basedOn w:val="a"/>
    <w:link w:val="aa"/>
    <w:rsid w:val="00803B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字符"/>
    <w:basedOn w:val="a0"/>
    <w:link w:val="a9"/>
    <w:rsid w:val="00803B7E"/>
    <w:rPr>
      <w:kern w:val="2"/>
      <w:sz w:val="18"/>
      <w:szCs w:val="18"/>
    </w:rPr>
  </w:style>
  <w:style w:type="table" w:styleId="-5">
    <w:name w:val="Colorful List Accent 5"/>
    <w:basedOn w:val="a1"/>
    <w:uiPriority w:val="72"/>
    <w:rsid w:val="00803B7E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character" w:styleId="ab">
    <w:name w:val="page number"/>
    <w:basedOn w:val="a0"/>
    <w:rsid w:val="00056B60"/>
  </w:style>
  <w:style w:type="paragraph" w:styleId="11">
    <w:name w:val="toc 1"/>
    <w:basedOn w:val="a"/>
    <w:next w:val="a"/>
    <w:autoRedefine/>
    <w:uiPriority w:val="39"/>
    <w:rsid w:val="00DA5BCC"/>
    <w:pPr>
      <w:spacing w:before="120"/>
      <w:jc w:val="left"/>
    </w:pPr>
    <w:rPr>
      <w:rFonts w:asciiTheme="majorHAnsi" w:hAnsiTheme="majorHAnsi"/>
      <w:b/>
      <w:color w:val="548DD4"/>
      <w:sz w:val="24"/>
    </w:rPr>
  </w:style>
  <w:style w:type="paragraph" w:styleId="2">
    <w:name w:val="toc 2"/>
    <w:basedOn w:val="a"/>
    <w:next w:val="a"/>
    <w:autoRedefine/>
    <w:uiPriority w:val="39"/>
    <w:rsid w:val="00DA5BCC"/>
    <w:pPr>
      <w:jc w:val="left"/>
    </w:pPr>
    <w:rPr>
      <w:rFonts w:asciiTheme="minorHAnsi" w:hAnsiTheme="minorHAnsi"/>
      <w:sz w:val="22"/>
      <w:szCs w:val="22"/>
    </w:rPr>
  </w:style>
  <w:style w:type="paragraph" w:styleId="3">
    <w:name w:val="toc 3"/>
    <w:basedOn w:val="a"/>
    <w:next w:val="a"/>
    <w:autoRedefine/>
    <w:uiPriority w:val="39"/>
    <w:rsid w:val="00DA5BCC"/>
    <w:pPr>
      <w:ind w:left="210"/>
      <w:jc w:val="left"/>
    </w:pPr>
    <w:rPr>
      <w:rFonts w:asciiTheme="minorHAnsi" w:hAnsiTheme="minorHAnsi"/>
      <w:i/>
      <w:sz w:val="22"/>
      <w:szCs w:val="22"/>
    </w:rPr>
  </w:style>
  <w:style w:type="character" w:styleId="ac">
    <w:name w:val="Hyperlink"/>
    <w:basedOn w:val="a0"/>
    <w:uiPriority w:val="99"/>
    <w:rsid w:val="00DA5BCC"/>
    <w:rPr>
      <w:color w:val="0000FF"/>
      <w:u w:val="single"/>
    </w:rPr>
  </w:style>
  <w:style w:type="paragraph" w:styleId="ad">
    <w:name w:val="Document Map"/>
    <w:basedOn w:val="a"/>
    <w:link w:val="ae"/>
    <w:rsid w:val="008B6C46"/>
    <w:rPr>
      <w:rFonts w:ascii="宋体"/>
      <w:sz w:val="18"/>
      <w:szCs w:val="18"/>
    </w:rPr>
  </w:style>
  <w:style w:type="character" w:customStyle="1" w:styleId="ae">
    <w:name w:val="文档结构图 字符"/>
    <w:basedOn w:val="a0"/>
    <w:link w:val="ad"/>
    <w:rsid w:val="008B6C46"/>
    <w:rPr>
      <w:rFonts w:ascii="宋体"/>
      <w:kern w:val="2"/>
      <w:sz w:val="18"/>
      <w:szCs w:val="18"/>
    </w:rPr>
  </w:style>
  <w:style w:type="paragraph" w:styleId="af">
    <w:name w:val="List Paragraph"/>
    <w:basedOn w:val="a"/>
    <w:uiPriority w:val="34"/>
    <w:qFormat/>
    <w:rsid w:val="00B31DFF"/>
    <w:pPr>
      <w:ind w:firstLineChars="200" w:firstLine="420"/>
    </w:pPr>
  </w:style>
  <w:style w:type="character" w:customStyle="1" w:styleId="10">
    <w:name w:val="标题 1字符"/>
    <w:basedOn w:val="a0"/>
    <w:link w:val="1"/>
    <w:rsid w:val="007A3913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7A391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4">
    <w:name w:val="toc 4"/>
    <w:basedOn w:val="a"/>
    <w:next w:val="a"/>
    <w:autoRedefine/>
    <w:rsid w:val="007A3913"/>
    <w:pPr>
      <w:pBdr>
        <w:between w:val="double" w:sz="6" w:space="0" w:color="auto"/>
      </w:pBdr>
      <w:ind w:left="420"/>
      <w:jc w:val="left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rsid w:val="007A3913"/>
    <w:pPr>
      <w:pBdr>
        <w:between w:val="double" w:sz="6" w:space="0" w:color="auto"/>
      </w:pBdr>
      <w:ind w:left="630"/>
      <w:jc w:val="left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rsid w:val="007A3913"/>
    <w:pPr>
      <w:pBdr>
        <w:between w:val="double" w:sz="6" w:space="0" w:color="auto"/>
      </w:pBdr>
      <w:ind w:left="840"/>
      <w:jc w:val="left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rsid w:val="007A3913"/>
    <w:pPr>
      <w:pBdr>
        <w:between w:val="double" w:sz="6" w:space="0" w:color="auto"/>
      </w:pBdr>
      <w:ind w:left="1050"/>
      <w:jc w:val="left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rsid w:val="007A3913"/>
    <w:pPr>
      <w:pBdr>
        <w:between w:val="double" w:sz="6" w:space="0" w:color="auto"/>
      </w:pBdr>
      <w:ind w:left="1260"/>
      <w:jc w:val="left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rsid w:val="007A3913"/>
    <w:pPr>
      <w:pBdr>
        <w:between w:val="double" w:sz="6" w:space="0" w:color="auto"/>
      </w:pBdr>
      <w:ind w:left="1470"/>
      <w:jc w:val="left"/>
    </w:pPr>
    <w:rPr>
      <w:rFonts w:asciiTheme="minorHAnsi" w:hAnsiTheme="minorHAnsi"/>
      <w:sz w:val="20"/>
      <w:szCs w:val="20"/>
    </w:rPr>
  </w:style>
  <w:style w:type="character" w:styleId="af0">
    <w:name w:val="Emphasis"/>
    <w:basedOn w:val="a0"/>
    <w:qFormat/>
    <w:rsid w:val="004523E6"/>
    <w:rPr>
      <w:i/>
      <w:iCs/>
    </w:rPr>
  </w:style>
  <w:style w:type="table" w:styleId="af1">
    <w:name w:val="Table Grid"/>
    <w:basedOn w:val="a1"/>
    <w:rsid w:val="00DA50B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475D0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7A39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semiHidden/>
    <w:rsid w:val="00DA4303"/>
    <w:rPr>
      <w:sz w:val="21"/>
      <w:szCs w:val="21"/>
    </w:rPr>
  </w:style>
  <w:style w:type="paragraph" w:styleId="a4">
    <w:name w:val="annotation text"/>
    <w:basedOn w:val="a"/>
    <w:semiHidden/>
    <w:rsid w:val="00DA4303"/>
    <w:pPr>
      <w:jc w:val="left"/>
    </w:pPr>
  </w:style>
  <w:style w:type="paragraph" w:styleId="a5">
    <w:name w:val="annotation subject"/>
    <w:basedOn w:val="a4"/>
    <w:next w:val="a4"/>
    <w:semiHidden/>
    <w:rsid w:val="00DA4303"/>
    <w:rPr>
      <w:b/>
      <w:bCs/>
    </w:rPr>
  </w:style>
  <w:style w:type="paragraph" w:styleId="a6">
    <w:name w:val="Balloon Text"/>
    <w:basedOn w:val="a"/>
    <w:semiHidden/>
    <w:rsid w:val="00DA4303"/>
    <w:rPr>
      <w:sz w:val="18"/>
      <w:szCs w:val="18"/>
    </w:rPr>
  </w:style>
  <w:style w:type="paragraph" w:styleId="a7">
    <w:name w:val="header"/>
    <w:basedOn w:val="a"/>
    <w:link w:val="a8"/>
    <w:rsid w:val="00803B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字符"/>
    <w:basedOn w:val="a0"/>
    <w:link w:val="a7"/>
    <w:rsid w:val="00803B7E"/>
    <w:rPr>
      <w:kern w:val="2"/>
      <w:sz w:val="18"/>
      <w:szCs w:val="18"/>
    </w:rPr>
  </w:style>
  <w:style w:type="paragraph" w:styleId="a9">
    <w:name w:val="footer"/>
    <w:basedOn w:val="a"/>
    <w:link w:val="aa"/>
    <w:rsid w:val="00803B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字符"/>
    <w:basedOn w:val="a0"/>
    <w:link w:val="a9"/>
    <w:rsid w:val="00803B7E"/>
    <w:rPr>
      <w:kern w:val="2"/>
      <w:sz w:val="18"/>
      <w:szCs w:val="18"/>
    </w:rPr>
  </w:style>
  <w:style w:type="table" w:styleId="-5">
    <w:name w:val="Colorful List Accent 5"/>
    <w:basedOn w:val="a1"/>
    <w:uiPriority w:val="72"/>
    <w:rsid w:val="00803B7E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character" w:styleId="ab">
    <w:name w:val="page number"/>
    <w:basedOn w:val="a0"/>
    <w:rsid w:val="00056B60"/>
  </w:style>
  <w:style w:type="paragraph" w:styleId="11">
    <w:name w:val="toc 1"/>
    <w:basedOn w:val="a"/>
    <w:next w:val="a"/>
    <w:autoRedefine/>
    <w:uiPriority w:val="39"/>
    <w:rsid w:val="00DA5BCC"/>
    <w:pPr>
      <w:spacing w:before="120"/>
      <w:jc w:val="left"/>
    </w:pPr>
    <w:rPr>
      <w:rFonts w:asciiTheme="majorHAnsi" w:hAnsiTheme="majorHAnsi"/>
      <w:b/>
      <w:color w:val="548DD4"/>
      <w:sz w:val="24"/>
    </w:rPr>
  </w:style>
  <w:style w:type="paragraph" w:styleId="2">
    <w:name w:val="toc 2"/>
    <w:basedOn w:val="a"/>
    <w:next w:val="a"/>
    <w:autoRedefine/>
    <w:uiPriority w:val="39"/>
    <w:rsid w:val="00DA5BCC"/>
    <w:pPr>
      <w:jc w:val="left"/>
    </w:pPr>
    <w:rPr>
      <w:rFonts w:asciiTheme="minorHAnsi" w:hAnsiTheme="minorHAnsi"/>
      <w:sz w:val="22"/>
      <w:szCs w:val="22"/>
    </w:rPr>
  </w:style>
  <w:style w:type="paragraph" w:styleId="3">
    <w:name w:val="toc 3"/>
    <w:basedOn w:val="a"/>
    <w:next w:val="a"/>
    <w:autoRedefine/>
    <w:uiPriority w:val="39"/>
    <w:rsid w:val="00DA5BCC"/>
    <w:pPr>
      <w:ind w:left="210"/>
      <w:jc w:val="left"/>
    </w:pPr>
    <w:rPr>
      <w:rFonts w:asciiTheme="minorHAnsi" w:hAnsiTheme="minorHAnsi"/>
      <w:i/>
      <w:sz w:val="22"/>
      <w:szCs w:val="22"/>
    </w:rPr>
  </w:style>
  <w:style w:type="character" w:styleId="ac">
    <w:name w:val="Hyperlink"/>
    <w:basedOn w:val="a0"/>
    <w:uiPriority w:val="99"/>
    <w:rsid w:val="00DA5BCC"/>
    <w:rPr>
      <w:color w:val="0000FF"/>
      <w:u w:val="single"/>
    </w:rPr>
  </w:style>
  <w:style w:type="paragraph" w:styleId="ad">
    <w:name w:val="Document Map"/>
    <w:basedOn w:val="a"/>
    <w:link w:val="ae"/>
    <w:rsid w:val="008B6C46"/>
    <w:rPr>
      <w:rFonts w:ascii="宋体"/>
      <w:sz w:val="18"/>
      <w:szCs w:val="18"/>
    </w:rPr>
  </w:style>
  <w:style w:type="character" w:customStyle="1" w:styleId="ae">
    <w:name w:val="文档结构图 字符"/>
    <w:basedOn w:val="a0"/>
    <w:link w:val="ad"/>
    <w:rsid w:val="008B6C46"/>
    <w:rPr>
      <w:rFonts w:ascii="宋体"/>
      <w:kern w:val="2"/>
      <w:sz w:val="18"/>
      <w:szCs w:val="18"/>
    </w:rPr>
  </w:style>
  <w:style w:type="paragraph" w:styleId="af">
    <w:name w:val="List Paragraph"/>
    <w:basedOn w:val="a"/>
    <w:uiPriority w:val="34"/>
    <w:qFormat/>
    <w:rsid w:val="00B31DFF"/>
    <w:pPr>
      <w:ind w:firstLineChars="200" w:firstLine="420"/>
    </w:pPr>
  </w:style>
  <w:style w:type="character" w:customStyle="1" w:styleId="10">
    <w:name w:val="标题 1字符"/>
    <w:basedOn w:val="a0"/>
    <w:link w:val="1"/>
    <w:rsid w:val="007A3913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7A391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4">
    <w:name w:val="toc 4"/>
    <w:basedOn w:val="a"/>
    <w:next w:val="a"/>
    <w:autoRedefine/>
    <w:rsid w:val="007A3913"/>
    <w:pPr>
      <w:pBdr>
        <w:between w:val="double" w:sz="6" w:space="0" w:color="auto"/>
      </w:pBdr>
      <w:ind w:left="420"/>
      <w:jc w:val="left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rsid w:val="007A3913"/>
    <w:pPr>
      <w:pBdr>
        <w:between w:val="double" w:sz="6" w:space="0" w:color="auto"/>
      </w:pBdr>
      <w:ind w:left="630"/>
      <w:jc w:val="left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rsid w:val="007A3913"/>
    <w:pPr>
      <w:pBdr>
        <w:between w:val="double" w:sz="6" w:space="0" w:color="auto"/>
      </w:pBdr>
      <w:ind w:left="840"/>
      <w:jc w:val="left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rsid w:val="007A3913"/>
    <w:pPr>
      <w:pBdr>
        <w:between w:val="double" w:sz="6" w:space="0" w:color="auto"/>
      </w:pBdr>
      <w:ind w:left="1050"/>
      <w:jc w:val="left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rsid w:val="007A3913"/>
    <w:pPr>
      <w:pBdr>
        <w:between w:val="double" w:sz="6" w:space="0" w:color="auto"/>
      </w:pBdr>
      <w:ind w:left="1260"/>
      <w:jc w:val="left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rsid w:val="007A3913"/>
    <w:pPr>
      <w:pBdr>
        <w:between w:val="double" w:sz="6" w:space="0" w:color="auto"/>
      </w:pBdr>
      <w:ind w:left="1470"/>
      <w:jc w:val="left"/>
    </w:pPr>
    <w:rPr>
      <w:rFonts w:asciiTheme="minorHAnsi" w:hAnsiTheme="minorHAnsi"/>
      <w:sz w:val="20"/>
      <w:szCs w:val="20"/>
    </w:rPr>
  </w:style>
  <w:style w:type="character" w:styleId="af0">
    <w:name w:val="Emphasis"/>
    <w:basedOn w:val="a0"/>
    <w:qFormat/>
    <w:rsid w:val="004523E6"/>
    <w:rPr>
      <w:i/>
      <w:iCs/>
    </w:rPr>
  </w:style>
  <w:style w:type="table" w:styleId="af1">
    <w:name w:val="Table Grid"/>
    <w:basedOn w:val="a1"/>
    <w:rsid w:val="00DA50B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50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34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33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344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354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3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hyperlink" Target="http://174.123.15.31/forumdisplay.php?fid=55&amp;page=1" TargetMode="External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A844405-7A4D-E846-9217-5E2E65EE52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8</Pages>
  <Words>727</Words>
  <Characters>4150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ali</Company>
  <LinksUpToDate>false</LinksUpToDate>
  <CharactersWithSpaces>4868</CharactersWithSpaces>
  <SharedDoc>false</SharedDoc>
  <HLinks>
    <vt:vector size="84" baseType="variant">
      <vt:variant>
        <vt:i4>1835058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_Toc203211284</vt:lpwstr>
      </vt:variant>
      <vt:variant>
        <vt:i4>1835058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_Toc203211283</vt:lpwstr>
      </vt:variant>
      <vt:variant>
        <vt:i4>1835058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_Toc203211282</vt:lpwstr>
      </vt:variant>
      <vt:variant>
        <vt:i4>1835058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_Toc203211281</vt:lpwstr>
      </vt:variant>
      <vt:variant>
        <vt:i4>1835058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_Toc203211280</vt:lpwstr>
      </vt:variant>
      <vt:variant>
        <vt:i4>1245234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_Toc203211279</vt:lpwstr>
      </vt:variant>
      <vt:variant>
        <vt:i4>1245234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_Toc203211278</vt:lpwstr>
      </vt:variant>
      <vt:variant>
        <vt:i4>1245234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_Toc203211277</vt:lpwstr>
      </vt:variant>
      <vt:variant>
        <vt:i4>1245234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_Toc203211276</vt:lpwstr>
      </vt:variant>
      <vt:variant>
        <vt:i4>1245234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_Toc203211275</vt:lpwstr>
      </vt:variant>
      <vt:variant>
        <vt:i4>1245234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_Toc203211274</vt:lpwstr>
      </vt:variant>
      <vt:variant>
        <vt:i4>1245234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_Toc203211273</vt:lpwstr>
      </vt:variant>
      <vt:variant>
        <vt:i4>1245234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_Toc203211272</vt:lpwstr>
      </vt:variant>
      <vt:variant>
        <vt:i4>1245234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_Toc203211271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iamsujie</dc:creator>
  <cp:lastModifiedBy>Patrick Deng</cp:lastModifiedBy>
  <cp:revision>190</cp:revision>
  <dcterms:created xsi:type="dcterms:W3CDTF">2013-04-13T03:38:00Z</dcterms:created>
  <dcterms:modified xsi:type="dcterms:W3CDTF">2013-04-14T10:15:00Z</dcterms:modified>
</cp:coreProperties>
</file>